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tblpX="-567" w:tblpY="1"/>
        <w:tblOverlap w:val="never"/>
        <w:tblW w:w="13404" w:type="dxa"/>
        <w:tblLayout w:type="fixed"/>
        <w:tblCellMar>
          <w:left w:w="0" w:type="dxa"/>
          <w:right w:w="0" w:type="dxa"/>
        </w:tblCellMar>
        <w:tblLook w:val="04A0" w:firstRow="1" w:lastRow="0" w:firstColumn="1" w:lastColumn="0" w:noHBand="0" w:noVBand="1"/>
        <w:tblPrChange w:id="4" w:author="Autor">
          <w:tblPr>
            <w:tblStyle w:val="Tablaconcuadrcula"/>
            <w:tblpPr w:leftFromText="141" w:rightFromText="141" w:vertAnchor="text" w:tblpX="-709" w:tblpY="1"/>
            <w:tblOverlap w:val="never"/>
            <w:tblW w:w="13546" w:type="dxa"/>
            <w:tblLayout w:type="fixed"/>
            <w:tblCellMar>
              <w:left w:w="0" w:type="dxa"/>
              <w:right w:w="0" w:type="dxa"/>
            </w:tblCellMar>
            <w:tblLook w:val="04A0" w:firstRow="1" w:lastRow="0" w:firstColumn="1" w:lastColumn="0" w:noHBand="0" w:noVBand="1"/>
          </w:tblPr>
        </w:tblPrChange>
      </w:tblPr>
      <w:tblGrid>
        <w:gridCol w:w="1262"/>
        <w:gridCol w:w="4550"/>
        <w:gridCol w:w="425"/>
        <w:gridCol w:w="709"/>
        <w:gridCol w:w="4402"/>
        <w:gridCol w:w="2056"/>
        <w:tblGridChange w:id="5">
          <w:tblGrid>
            <w:gridCol w:w="1404"/>
            <w:gridCol w:w="4550"/>
            <w:gridCol w:w="425"/>
            <w:gridCol w:w="709"/>
            <w:gridCol w:w="4402"/>
            <w:gridCol w:w="2056"/>
          </w:tblGrid>
        </w:tblGridChange>
      </w:tblGrid>
      <w:tr w:rsidR="00676589" w:rsidRPr="00676589" w14:paraId="2472F7EA" w14:textId="77777777" w:rsidTr="0071250C">
        <w:trPr>
          <w:trHeight w:val="20"/>
          <w:trPrChange w:id="6" w:author="Autor">
            <w:trPr>
              <w:trHeight w:val="20"/>
            </w:trPr>
          </w:trPrChange>
        </w:trPr>
        <w:tc>
          <w:tcPr>
            <w:tcW w:w="13404" w:type="dxa"/>
            <w:gridSpan w:val="6"/>
            <w:tcBorders>
              <w:top w:val="thickThinSmallGap" w:sz="24" w:space="0" w:color="auto"/>
              <w:left w:val="nil"/>
              <w:bottom w:val="nil"/>
              <w:right w:val="nil"/>
            </w:tcBorders>
            <w:vAlign w:val="center"/>
            <w:tcPrChange w:id="7" w:author="Autor">
              <w:tcPr>
                <w:tcW w:w="13546" w:type="dxa"/>
                <w:gridSpan w:val="6"/>
                <w:tcBorders>
                  <w:top w:val="thickThinSmallGap" w:sz="24" w:space="0" w:color="auto"/>
                  <w:left w:val="nil"/>
                  <w:bottom w:val="nil"/>
                  <w:right w:val="nil"/>
                </w:tcBorders>
                <w:vAlign w:val="center"/>
              </w:tcPr>
            </w:tcPrChange>
          </w:tcPr>
          <w:p w14:paraId="64B8E696" w14:textId="77777777" w:rsidR="0032737D" w:rsidRPr="00676589" w:rsidRDefault="0032737D" w:rsidP="0071250C">
            <w:pPr>
              <w:pStyle w:val="Sinespaciado"/>
              <w:rPr>
                <w:rFonts w:ascii="Arial" w:hAnsi="Arial" w:cs="Arial"/>
                <w:noProof/>
              </w:rPr>
            </w:pPr>
          </w:p>
        </w:tc>
      </w:tr>
      <w:tr w:rsidR="00676589" w:rsidRPr="00676589" w14:paraId="57BF2EC0" w14:textId="77777777" w:rsidTr="0071250C">
        <w:trPr>
          <w:trHeight w:val="2020"/>
          <w:trPrChange w:id="8" w:author="Autor">
            <w:trPr>
              <w:trHeight w:val="2020"/>
            </w:trPr>
          </w:trPrChange>
        </w:trPr>
        <w:tc>
          <w:tcPr>
            <w:tcW w:w="1262" w:type="dxa"/>
            <w:tcBorders>
              <w:top w:val="nil"/>
              <w:left w:val="nil"/>
              <w:bottom w:val="nil"/>
              <w:right w:val="single" w:sz="4" w:space="0" w:color="auto"/>
            </w:tcBorders>
            <w:vAlign w:val="center"/>
            <w:tcPrChange w:id="9" w:author="Autor">
              <w:tcPr>
                <w:tcW w:w="1404" w:type="dxa"/>
                <w:tcBorders>
                  <w:top w:val="nil"/>
                  <w:left w:val="nil"/>
                  <w:bottom w:val="nil"/>
                  <w:right w:val="single" w:sz="4" w:space="0" w:color="auto"/>
                </w:tcBorders>
                <w:vAlign w:val="center"/>
              </w:tcPr>
            </w:tcPrChange>
          </w:tcPr>
          <w:p w14:paraId="699D834D" w14:textId="148298ED" w:rsidR="0032737D" w:rsidRPr="00676589" w:rsidRDefault="00000000" w:rsidP="0071250C">
            <w:pPr>
              <w:pStyle w:val="Copiadelmembrete"/>
              <w:framePr w:hSpace="0" w:wrap="auto" w:vAnchor="margin" w:xAlign="left" w:yAlign="inline"/>
              <w:suppressOverlap w:val="0"/>
            </w:pPr>
            <w:sdt>
              <w:sdtPr>
                <w:id w:val="1397555580"/>
                <w:placeholder>
                  <w:docPart w:val="3C9A8865C6F4439697E59665BB54BC29"/>
                </w:placeholder>
                <w15:appearance w15:val="hidden"/>
              </w:sdtPr>
              <w:sdtContent>
                <w:r w:rsidR="00CF0E6E" w:rsidRPr="00676589">
                  <w:t>Martes, 1</w:t>
                </w:r>
                <w:r w:rsidR="00DD3BF8" w:rsidRPr="00676589">
                  <w:t>6</w:t>
                </w:r>
                <w:r w:rsidR="00CF0E6E" w:rsidRPr="00676589">
                  <w:t xml:space="preserve"> de </w:t>
                </w:r>
                <w:r w:rsidR="00CF0E6E" w:rsidRPr="00181AFF">
                  <w:t>agosto</w:t>
                </w:r>
                <w:r w:rsidR="00CF0E6E" w:rsidRPr="00676589">
                  <w:t xml:space="preserve"> de 2022</w:t>
                </w:r>
              </w:sdtContent>
            </w:sdt>
            <w:r w:rsidR="00F7629D" w:rsidRPr="00676589">
              <w:rPr>
                <w:lang w:bidi="es-ES"/>
              </w:rPr>
              <w:t xml:space="preserve"> </w:t>
            </w:r>
          </w:p>
        </w:tc>
        <w:tc>
          <w:tcPr>
            <w:tcW w:w="10086" w:type="dxa"/>
            <w:gridSpan w:val="4"/>
            <w:tcBorders>
              <w:top w:val="nil"/>
              <w:left w:val="single" w:sz="4" w:space="0" w:color="auto"/>
              <w:bottom w:val="nil"/>
              <w:right w:val="single" w:sz="4" w:space="0" w:color="auto"/>
            </w:tcBorders>
            <w:vAlign w:val="center"/>
            <w:tcPrChange w:id="10" w:author="Autor">
              <w:tcPr>
                <w:tcW w:w="10086" w:type="dxa"/>
                <w:gridSpan w:val="4"/>
                <w:tcBorders>
                  <w:top w:val="nil"/>
                  <w:left w:val="single" w:sz="4" w:space="0" w:color="auto"/>
                  <w:bottom w:val="nil"/>
                  <w:right w:val="single" w:sz="4" w:space="0" w:color="auto"/>
                </w:tcBorders>
                <w:vAlign w:val="center"/>
              </w:tcPr>
            </w:tcPrChange>
          </w:tcPr>
          <w:p w14:paraId="5AC3231F" w14:textId="77777777" w:rsidR="0032737D" w:rsidRPr="00676589" w:rsidRDefault="00000000" w:rsidP="0071250C">
            <w:pPr>
              <w:pStyle w:val="Ttulodelmembrete"/>
              <w:framePr w:hSpace="0" w:wrap="auto" w:vAnchor="margin" w:xAlign="left" w:yAlign="inline"/>
              <w:suppressOverlap w:val="0"/>
            </w:pPr>
            <w:sdt>
              <w:sdtPr>
                <w:id w:val="-275951187"/>
                <w:placeholder>
                  <w:docPart w:val="D2A213B4E887457E84E125457CD1460B"/>
                </w:placeholder>
                <w:showingPlcHdr/>
                <w15:appearance w15:val="hidden"/>
              </w:sdtPr>
              <w:sdtContent>
                <w:r w:rsidR="00F7629D" w:rsidRPr="00181AFF">
                  <w:t>NOTICIAS HOY</w:t>
                </w:r>
              </w:sdtContent>
            </w:sdt>
          </w:p>
          <w:p w14:paraId="0B2749A9" w14:textId="77777777" w:rsidR="0032737D" w:rsidRPr="00676589" w:rsidRDefault="00000000" w:rsidP="0071250C">
            <w:pPr>
              <w:pStyle w:val="Subttulodelmembrete"/>
              <w:framePr w:hSpace="0" w:wrap="auto" w:vAnchor="margin" w:xAlign="left" w:yAlign="inline"/>
              <w:suppressOverlap w:val="0"/>
            </w:pPr>
            <w:sdt>
              <w:sdtPr>
                <w:id w:val="-227377777"/>
                <w:placeholder>
                  <w:docPart w:val="0332AF01A7D04EEFA7A5A248C51990A1"/>
                </w:placeholder>
                <w:showingPlcHdr/>
                <w15:appearance w15:val="hidden"/>
              </w:sdtPr>
              <w:sdtContent>
                <w:r w:rsidR="00F7629D" w:rsidRPr="00181AFF">
                  <w:t>Últimas actualizaciones de noticias y boletines</w:t>
                </w:r>
              </w:sdtContent>
            </w:sdt>
            <w:r w:rsidR="00F7629D" w:rsidRPr="00676589">
              <w:rPr>
                <w:lang w:bidi="es-ES"/>
              </w:rPr>
              <w:t xml:space="preserve"> </w:t>
            </w:r>
          </w:p>
        </w:tc>
        <w:tc>
          <w:tcPr>
            <w:tcW w:w="2056" w:type="dxa"/>
            <w:tcBorders>
              <w:top w:val="nil"/>
              <w:left w:val="single" w:sz="4" w:space="0" w:color="auto"/>
              <w:bottom w:val="nil"/>
              <w:right w:val="nil"/>
            </w:tcBorders>
            <w:vAlign w:val="center"/>
            <w:tcPrChange w:id="11" w:author="Autor">
              <w:tcPr>
                <w:tcW w:w="2056" w:type="dxa"/>
                <w:tcBorders>
                  <w:top w:val="nil"/>
                  <w:left w:val="single" w:sz="4" w:space="0" w:color="auto"/>
                  <w:bottom w:val="nil"/>
                  <w:right w:val="nil"/>
                </w:tcBorders>
                <w:vAlign w:val="center"/>
              </w:tcPr>
            </w:tcPrChange>
          </w:tcPr>
          <w:p w14:paraId="7D41935C" w14:textId="13160F1C" w:rsidR="0032737D" w:rsidRPr="00676589" w:rsidRDefault="00000000" w:rsidP="0071250C">
            <w:pPr>
              <w:pStyle w:val="Copiadelmembrete"/>
              <w:framePr w:hSpace="0" w:wrap="auto" w:vAnchor="margin" w:xAlign="left" w:yAlign="inline"/>
              <w:suppressOverlap w:val="0"/>
            </w:pPr>
            <w:sdt>
              <w:sdtPr>
                <w:id w:val="-1731841055"/>
                <w:placeholder>
                  <w:docPart w:val="83DBA4EE72F545ADABD81311ECF6AEB0"/>
                </w:placeholder>
                <w15:appearance w15:val="hidden"/>
              </w:sdtPr>
              <w:sdtContent>
                <w:r w:rsidR="00CF0E6E" w:rsidRPr="00676589">
                  <w:t xml:space="preserve">Número </w:t>
                </w:r>
                <w:r w:rsidR="00DD3BF8" w:rsidRPr="00676589">
                  <w:t>1</w:t>
                </w:r>
              </w:sdtContent>
            </w:sdt>
            <w:r w:rsidR="00F7629D" w:rsidRPr="00676589">
              <w:rPr>
                <w:lang w:bidi="es-ES"/>
              </w:rPr>
              <w:t xml:space="preserve"> </w:t>
            </w:r>
          </w:p>
        </w:tc>
      </w:tr>
      <w:tr w:rsidR="00676589" w:rsidRPr="00676589" w14:paraId="045D42FA" w14:textId="77777777" w:rsidTr="0071250C">
        <w:trPr>
          <w:trHeight w:val="144"/>
          <w:trPrChange w:id="12" w:author="Autor">
            <w:trPr>
              <w:trHeight w:val="144"/>
            </w:trPr>
          </w:trPrChange>
        </w:trPr>
        <w:tc>
          <w:tcPr>
            <w:tcW w:w="13404" w:type="dxa"/>
            <w:gridSpan w:val="6"/>
            <w:tcBorders>
              <w:top w:val="nil"/>
              <w:left w:val="nil"/>
              <w:bottom w:val="thinThickSmallGap" w:sz="24" w:space="0" w:color="auto"/>
              <w:right w:val="nil"/>
            </w:tcBorders>
            <w:vAlign w:val="center"/>
            <w:tcPrChange w:id="13" w:author="Autor">
              <w:tcPr>
                <w:tcW w:w="13546" w:type="dxa"/>
                <w:gridSpan w:val="6"/>
                <w:tcBorders>
                  <w:top w:val="nil"/>
                  <w:left w:val="nil"/>
                  <w:bottom w:val="thinThickSmallGap" w:sz="24" w:space="0" w:color="auto"/>
                  <w:right w:val="nil"/>
                </w:tcBorders>
                <w:vAlign w:val="center"/>
              </w:tcPr>
            </w:tcPrChange>
          </w:tcPr>
          <w:p w14:paraId="5C715F2E" w14:textId="77777777" w:rsidR="0032737D" w:rsidRPr="00676589" w:rsidRDefault="0032737D" w:rsidP="0071250C">
            <w:pPr>
              <w:pStyle w:val="Sinespaciado"/>
              <w:rPr>
                <w:rFonts w:ascii="Arial" w:hAnsi="Arial" w:cs="Arial"/>
                <w:noProof/>
              </w:rPr>
            </w:pPr>
          </w:p>
        </w:tc>
      </w:tr>
      <w:tr w:rsidR="00676589" w:rsidRPr="00676589" w14:paraId="74DEF980" w14:textId="77777777" w:rsidTr="0071250C">
        <w:trPr>
          <w:trHeight w:val="273"/>
          <w:trPrChange w:id="14" w:author="Autor">
            <w:trPr>
              <w:trHeight w:val="273"/>
            </w:trPr>
          </w:trPrChange>
        </w:trPr>
        <w:tc>
          <w:tcPr>
            <w:tcW w:w="13404" w:type="dxa"/>
            <w:gridSpan w:val="6"/>
            <w:tcBorders>
              <w:top w:val="thinThickSmallGap" w:sz="24" w:space="0" w:color="auto"/>
              <w:left w:val="nil"/>
              <w:bottom w:val="nil"/>
              <w:right w:val="nil"/>
            </w:tcBorders>
            <w:vAlign w:val="center"/>
            <w:tcPrChange w:id="15" w:author="Autor">
              <w:tcPr>
                <w:tcW w:w="13546" w:type="dxa"/>
                <w:gridSpan w:val="6"/>
                <w:tcBorders>
                  <w:top w:val="thinThickSmallGap" w:sz="24" w:space="0" w:color="auto"/>
                  <w:left w:val="nil"/>
                  <w:bottom w:val="nil"/>
                  <w:right w:val="nil"/>
                </w:tcBorders>
                <w:vAlign w:val="center"/>
              </w:tcPr>
            </w:tcPrChange>
          </w:tcPr>
          <w:p w14:paraId="08DF2D71" w14:textId="77777777" w:rsidR="006B52E6" w:rsidRPr="00676589" w:rsidRDefault="006B52E6" w:rsidP="0071250C">
            <w:pPr>
              <w:pStyle w:val="Sinespaciado"/>
              <w:rPr>
                <w:rFonts w:ascii="Arial" w:hAnsi="Arial" w:cs="Arial"/>
                <w:noProof/>
              </w:rPr>
            </w:pPr>
          </w:p>
        </w:tc>
      </w:tr>
      <w:tr w:rsidR="00676589" w:rsidRPr="00676589" w14:paraId="09DC3588" w14:textId="77777777" w:rsidTr="0071250C">
        <w:trPr>
          <w:trHeight w:val="5708"/>
          <w:trPrChange w:id="16" w:author="Autor">
            <w:trPr>
              <w:trHeight w:val="5708"/>
            </w:trPr>
          </w:trPrChange>
        </w:trPr>
        <w:tc>
          <w:tcPr>
            <w:tcW w:w="5812" w:type="dxa"/>
            <w:gridSpan w:val="2"/>
            <w:vMerge w:val="restart"/>
            <w:tcBorders>
              <w:top w:val="nil"/>
              <w:left w:val="nil"/>
              <w:bottom w:val="nil"/>
              <w:right w:val="nil"/>
            </w:tcBorders>
            <w:tcPrChange w:id="17" w:author="Autor">
              <w:tcPr>
                <w:tcW w:w="5954" w:type="dxa"/>
                <w:gridSpan w:val="2"/>
                <w:vMerge w:val="restart"/>
                <w:tcBorders>
                  <w:top w:val="nil"/>
                  <w:left w:val="nil"/>
                  <w:bottom w:val="nil"/>
                  <w:right w:val="nil"/>
                </w:tcBorders>
              </w:tcPr>
            </w:tcPrChange>
          </w:tcPr>
          <w:p w14:paraId="13A277B3" w14:textId="7A7712CB" w:rsidR="00605D26" w:rsidRPr="00676589" w:rsidRDefault="00000000" w:rsidP="0071250C">
            <w:pPr>
              <w:pStyle w:val="Nombredeautorpequeo"/>
              <w:framePr w:hSpace="0" w:wrap="auto" w:vAnchor="margin" w:xAlign="left" w:yAlign="inline"/>
              <w:suppressOverlap w:val="0"/>
              <w:rPr>
                <w:lang w:bidi="es-ES"/>
              </w:rPr>
            </w:pPr>
            <w:sdt>
              <w:sdtPr>
                <w:id w:val="-1820263601"/>
                <w:placeholder>
                  <w:docPart w:val="6A807CBC78BA47E3903F62B57481ADC2"/>
                </w:placeholder>
                <w15:appearance w15:val="hidden"/>
              </w:sdtPr>
              <w:sdtContent>
                <w:r w:rsidR="004525E0" w:rsidRPr="00676589">
                  <w:t xml:space="preserve">Andrea Díaz </w:t>
                </w:r>
                <w:r w:rsidR="004525E0" w:rsidRPr="00181AFF">
                  <w:t>Sánchez</w:t>
                </w:r>
                <w:r w:rsidR="004525E0" w:rsidRPr="00676589">
                  <w:t xml:space="preserve"> </w:t>
                </w:r>
              </w:sdtContent>
            </w:sdt>
            <w:r w:rsidR="005F4830" w:rsidRPr="00676589">
              <w:rPr>
                <w:lang w:bidi="es-ES"/>
              </w:rPr>
              <w:t xml:space="preserve"> </w:t>
            </w:r>
          </w:p>
          <w:p w14:paraId="4518E910" w14:textId="77777777" w:rsidR="00605D26" w:rsidRPr="00676589" w:rsidRDefault="00605D26" w:rsidP="0071250C">
            <w:pPr>
              <w:pStyle w:val="Nombredeautorpequeo"/>
              <w:framePr w:hSpace="0" w:wrap="auto" w:vAnchor="margin" w:xAlign="left" w:yAlign="inline"/>
              <w:suppressOverlap w:val="0"/>
              <w:rPr>
                <w:lang w:bidi="es-ES"/>
              </w:rPr>
            </w:pPr>
          </w:p>
          <w:p w14:paraId="63E689E5" w14:textId="77777777" w:rsidR="005F4830" w:rsidRPr="00676589" w:rsidRDefault="005F4830" w:rsidP="0071250C">
            <w:pPr>
              <w:pStyle w:val="Nombredeautorpequeo"/>
              <w:framePr w:hSpace="0" w:wrap="auto" w:vAnchor="margin" w:xAlign="left" w:yAlign="inline"/>
              <w:suppressOverlap w:val="0"/>
              <w:pPrChange w:id="18" w:author="Autor">
                <w:pPr>
                  <w:pStyle w:val="Nombredeautorpequeo"/>
                  <w:framePr w:wrap="around"/>
                  <w:spacing w:line="276" w:lineRule="auto"/>
                </w:pPr>
              </w:pPrChange>
            </w:pPr>
          </w:p>
          <w:p w14:paraId="1E4507A3" w14:textId="3C04FB01" w:rsidR="005F4830" w:rsidRPr="00676589" w:rsidRDefault="00000000" w:rsidP="0071250C">
            <w:pPr>
              <w:pStyle w:val="Ttulodelartculopequeo"/>
              <w:framePr w:hSpace="0" w:wrap="auto" w:vAnchor="margin" w:xAlign="left" w:yAlign="inline"/>
              <w:suppressOverlap w:val="0"/>
            </w:pPr>
            <w:sdt>
              <w:sdtPr>
                <w:id w:val="1640530040"/>
                <w:placeholder>
                  <w:docPart w:val="DEE377F63F8F4849A2C23BC9179C1B53"/>
                </w:placeholder>
                <w15:appearance w15:val="hidden"/>
              </w:sdtPr>
              <w:sdtContent>
                <w:r w:rsidR="004525E0" w:rsidRPr="00181AFF">
                  <w:t>UPM</w:t>
                </w:r>
              </w:sdtContent>
            </w:sdt>
            <w:r w:rsidR="005F4830" w:rsidRPr="00676589">
              <w:rPr>
                <w:lang w:bidi="es-ES"/>
              </w:rPr>
              <w:t xml:space="preserve"> </w:t>
            </w:r>
          </w:p>
          <w:p w14:paraId="5CB410A1" w14:textId="77777777" w:rsidR="004C2D0F" w:rsidRPr="00676589" w:rsidRDefault="004C2D0F" w:rsidP="0071250C">
            <w:pPr>
              <w:pStyle w:val="Sinespaciado"/>
              <w:rPr>
                <w:rFonts w:ascii="Arial" w:hAnsi="Arial" w:cs="Arial"/>
                <w:noProof/>
                <w:sz w:val="20"/>
                <w:szCs w:val="20"/>
              </w:rPr>
            </w:pPr>
          </w:p>
          <w:sdt>
            <w:sdtPr>
              <w:rPr>
                <w:noProof/>
              </w:rPr>
              <w:id w:val="-1203937974"/>
              <w:placeholder>
                <w:docPart w:val="FBBB191B4DF9458BAB0FD4B63C519ADF"/>
              </w:placeholder>
              <w15:appearance w15:val="hidden"/>
            </w:sdtPr>
            <w:sdtContent>
              <w:p w14:paraId="39FC4110" w14:textId="3DA8E4F0" w:rsidR="001754DE" w:rsidRPr="00676589" w:rsidRDefault="004C2D0F" w:rsidP="0071250C">
                <w:pPr>
                  <w:framePr w:hSpace="0" w:wrap="auto" w:vAnchor="margin" w:xAlign="left" w:yAlign="inline"/>
                  <w:suppressOverlap w:val="0"/>
                </w:pPr>
                <w:r w:rsidRPr="00676589">
                  <w:t>El</w:t>
                </w:r>
                <w:r w:rsidR="001754DE" w:rsidRPr="00676589">
                  <w:t xml:space="preserve"> muestreo de la ENEMDU es probabilístico y bi-etápico</w:t>
                </w:r>
                <w:r w:rsidR="00781B38" w:rsidRPr="00676589">
                  <w:rPr>
                    <w:rStyle w:val="Refdenotaalpie"/>
                  </w:rPr>
                  <w:footnoteReference w:id="1"/>
                </w:r>
                <w:r w:rsidR="001754DE" w:rsidRPr="00676589">
                  <w:t>, donde la Unidad Primaria de Muestreo (UPM) es el conglomerado y la Unidad Secundaria de Muestreo (USM) son las viviendas ocupadas.</w:t>
                </w:r>
                <w:r w:rsidR="00691F7E" w:rsidRPr="00676589">
                  <w:t xml:space="preserve"> Se considera a la UPM</w:t>
                </w:r>
                <w:r w:rsidR="00691F7E" w:rsidRPr="00676589">
                  <w:rPr>
                    <w:lang w:val="es-EC"/>
                  </w:rPr>
                  <w:t>,</w:t>
                </w:r>
                <w:r w:rsidR="001754DE" w:rsidRPr="00676589">
                  <w:t xml:space="preserve"> la agrupación</w:t>
                </w:r>
                <w:r w:rsidR="00BC08C1" w:rsidRPr="00676589">
                  <w:t xml:space="preserve"> de viviendas ocupadas que tienen actualmente los conglomerados </w:t>
                </w:r>
                <w:r w:rsidR="00E52C90" w:rsidRPr="00676589">
                  <w:t>y van</w:t>
                </w:r>
                <w:r w:rsidR="00BC08C1" w:rsidRPr="00676589">
                  <w:t xml:space="preserve"> de 30 a 60 viviendas ocupadas, tanto para el área amanzanada como para el área dispersa, próximas entre sí y con límites definidos.</w:t>
                </w:r>
              </w:p>
              <w:p w14:paraId="0AAE1896" w14:textId="77777777" w:rsidR="00691F7E" w:rsidRPr="00676589" w:rsidRDefault="00691F7E" w:rsidP="0071250C">
                <w:pPr>
                  <w:framePr w:hSpace="0" w:wrap="auto" w:vAnchor="margin" w:xAlign="left" w:yAlign="inline"/>
                  <w:suppressOverlap w:val="0"/>
                </w:pPr>
              </w:p>
              <w:p w14:paraId="1DF0DA90" w14:textId="3BFD979C" w:rsidR="00691F7E" w:rsidRPr="00676589" w:rsidRDefault="00FF5046" w:rsidP="0071250C">
                <w:pPr>
                  <w:framePr w:hSpace="0" w:wrap="auto" w:vAnchor="margin" w:xAlign="left" w:yAlign="inline"/>
                  <w:suppressOverlap w:val="0"/>
                </w:pPr>
                <w:r w:rsidRPr="00676589">
                  <w:t>Estructura</w:t>
                </w:r>
                <w:r w:rsidR="00691F7E" w:rsidRPr="00676589">
                  <w:t xml:space="preserve"> del código de identificación del UPM </w:t>
                </w:r>
              </w:p>
              <w:p w14:paraId="3969D08E" w14:textId="29B4DD9F" w:rsidR="00691F7E" w:rsidRPr="00676589" w:rsidRDefault="00691F7E" w:rsidP="0071250C">
                <w:pPr>
                  <w:framePr w:hSpace="0" w:wrap="auto" w:vAnchor="margin" w:xAlign="left" w:yAlign="inline"/>
                  <w:suppressOverlap w:val="0"/>
                </w:pPr>
                <w:r w:rsidRPr="00676589">
                  <w:t>El número de identificación de la UPM (conglomerado) se define con cuatro variables y está formado por 12 dígitos de la siguiente manera:</w:t>
                </w:r>
              </w:p>
              <w:p w14:paraId="1AA6F15C" w14:textId="4940F56D" w:rsidR="00691F7E" w:rsidRPr="00676589" w:rsidRDefault="00691F7E" w:rsidP="0071250C">
                <w:pPr>
                  <w:framePr w:hSpace="0" w:wrap="auto" w:vAnchor="margin" w:xAlign="left" w:yAlign="inline"/>
                  <w:suppressOverlap w:val="0"/>
                </w:pPr>
                <w:r w:rsidRPr="00676589">
                  <w:rPr>
                    <w:noProof/>
                  </w:rPr>
                  <w:drawing>
                    <wp:inline distT="0" distB="0" distL="0" distR="0" wp14:anchorId="5C144498" wp14:editId="1AC5AFFD">
                      <wp:extent cx="3219450" cy="1924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47" r="4103"/>
                              <a:stretch/>
                            </pic:blipFill>
                            <pic:spPr bwMode="auto">
                              <a:xfrm>
                                <a:off x="0" y="0"/>
                                <a:ext cx="3219450" cy="1924050"/>
                              </a:xfrm>
                              <a:prstGeom prst="rect">
                                <a:avLst/>
                              </a:prstGeom>
                              <a:ln>
                                <a:noFill/>
                              </a:ln>
                              <a:extLst>
                                <a:ext uri="{53640926-AAD7-44D8-BBD7-CCE9431645EC}">
                                  <a14:shadowObscured xmlns:a14="http://schemas.microsoft.com/office/drawing/2010/main"/>
                                </a:ext>
                              </a:extLst>
                            </pic:spPr>
                          </pic:pic>
                        </a:graphicData>
                      </a:graphic>
                    </wp:inline>
                  </w:drawing>
                </w:r>
              </w:p>
              <w:p w14:paraId="51CCBE8A" w14:textId="77777777" w:rsidR="00D363C2" w:rsidRPr="00676589" w:rsidRDefault="001754DE" w:rsidP="0071250C">
                <w:pPr>
                  <w:framePr w:hSpace="0" w:wrap="auto" w:vAnchor="margin" w:xAlign="left" w:yAlign="inline"/>
                  <w:suppressOverlap w:val="0"/>
                </w:pPr>
                <w:r w:rsidRPr="00676589">
                  <w:t xml:space="preserve">El diseño vigente, desde 2017, contempla una actualización dentro de la construcción de la Unidad Primaria de Muestreo (UPM). Para años anteriores, se realizaba la selección de sectores censales bajo un criterio operativo para la ejecución y levantamiento de información del Censo de Población y Vivienda. </w:t>
                </w:r>
              </w:p>
              <w:p w14:paraId="1D58C9FF" w14:textId="57AE38FA" w:rsidR="001754DE" w:rsidRPr="00676589" w:rsidRDefault="001754DE" w:rsidP="0071250C">
                <w:pPr>
                  <w:framePr w:hSpace="0" w:wrap="auto" w:vAnchor="margin" w:xAlign="left" w:yAlign="inline"/>
                  <w:suppressOverlap w:val="0"/>
                  <w:rPr>
                    <w:lang w:val="es-EC"/>
                  </w:rPr>
                </w:pPr>
                <w:r w:rsidRPr="00676589">
                  <w:t xml:space="preserve">Sin embargo, en función al crecimiento y disminución de la población en ciertas áreas geográficas a través del tiempo, estas UPM’s pasaron a ser heterogéneas en cuanto al número de viviendas ocupadas que tienen dentro de sus límites, generando así, probabilidades de selección inadecuadas en la segunda etapa. Esta heterogeneidad se </w:t>
                </w:r>
                <w:r w:rsidRPr="00181AFF">
                  <w:t>solventa al reconstruir y equilibrar el tamaño de las UPM con respecto al número de viviendas ocupadas con el objetivo de obtener conglomerados que cumplan</w:t>
                </w:r>
                <w:r w:rsidRPr="00676589">
                  <w:t xml:space="preserve"> con las necesidades del diseño muestral. Este procedimiento contó con el acompañamiento técnico de KOSTAT y CEPAL</w:t>
                </w:r>
              </w:p>
              <w:sdt>
                <w:sdtPr>
                  <w:rPr>
                    <w:noProof/>
                    <w:sz w:val="18"/>
                  </w:rPr>
                  <w:id w:val="-2049526378"/>
                  <w:placeholder>
                    <w:docPart w:val="8042A96893894C00A3DAF01FA284CB33"/>
                  </w:placeholder>
                  <w15:appearance w15:val="hidden"/>
                </w:sdtPr>
                <w:sdtContent>
                  <w:p w14:paraId="03B52482" w14:textId="77777777" w:rsidR="00546DEA" w:rsidRPr="00676589" w:rsidRDefault="00546DEA" w:rsidP="0071250C">
                    <w:pPr>
                      <w:framePr w:hSpace="0" w:wrap="auto" w:vAnchor="margin" w:xAlign="left" w:yAlign="inline"/>
                      <w:suppressOverlap w:val="0"/>
                      <w:rPr>
                        <w:lang w:val="es-EC"/>
                      </w:rPr>
                    </w:pPr>
                    <w:r w:rsidRPr="00676589">
                      <w:rPr>
                        <w:lang w:val="es-EC"/>
                      </w:rPr>
                      <w:t>Referencia:</w:t>
                    </w:r>
                  </w:p>
                  <w:p w14:paraId="57464FBD" w14:textId="77777777" w:rsidR="00546DEA" w:rsidRPr="00676589" w:rsidRDefault="00000000" w:rsidP="0071250C">
                    <w:pPr>
                      <w:framePr w:hSpace="0" w:wrap="auto" w:vAnchor="margin" w:xAlign="left" w:yAlign="inline"/>
                      <w:suppressOverlap w:val="0"/>
                      <w:rPr>
                        <w:lang w:val="es-EC"/>
                      </w:rPr>
                    </w:pPr>
                    <w:r>
                      <w:fldChar w:fldCharType="begin"/>
                    </w:r>
                    <w:r>
                      <w:instrText xml:space="preserve"> HYPERLINK "https://www.ecuadorencifras.gob.ec/diseno-muestral-2/" \l ":~:text=El%20muestreo%20de%20la%20ENEMDU,Primaria%20de%20Muestreo%20(UPM)" </w:instrText>
                    </w:r>
                    <w:r>
                      <w:fldChar w:fldCharType="separate"/>
                    </w:r>
                    <w:r w:rsidR="00546DEA" w:rsidRPr="00676589">
                      <w:rPr>
                        <w:rStyle w:val="Hipervnculo"/>
                        <w:color w:val="auto"/>
                        <w:u w:val="none"/>
                        <w:lang w:val="es-EC"/>
                      </w:rPr>
                      <w:t>https://www.ecuadorencifras.gob.ec/diseno-muestral-2/#:~:text=El%20muestreo%20de%20la%20ENEMDU,Primaria%20de%20Muestreo%20(UPM)</w:t>
                    </w:r>
                    <w:r>
                      <w:rPr>
                        <w:rStyle w:val="Hipervnculo"/>
                        <w:color w:val="auto"/>
                        <w:u w:val="none"/>
                        <w:lang w:val="es-EC"/>
                      </w:rPr>
                      <w:fldChar w:fldCharType="end"/>
                    </w:r>
                    <w:r w:rsidR="00546DEA" w:rsidRPr="00676589">
                      <w:rPr>
                        <w:lang w:val="es-EC"/>
                      </w:rPr>
                      <w:t>.</w:t>
                    </w:r>
                  </w:p>
                  <w:p w14:paraId="3F6DEE8F" w14:textId="67208630" w:rsidR="00546DEA" w:rsidRPr="00676589" w:rsidRDefault="00C44E22" w:rsidP="0071250C">
                    <w:pPr>
                      <w:framePr w:hSpace="0" w:wrap="auto" w:vAnchor="margin" w:xAlign="left" w:yAlign="inline"/>
                      <w:suppressOverlap w:val="0"/>
                      <w:rPr>
                        <w:lang w:val="es-EC"/>
                      </w:rPr>
                    </w:pPr>
                    <w:r w:rsidRPr="00676589">
                      <w:rPr>
                        <w:lang w:val="es-EC"/>
                      </w:rPr>
                      <w:t>https://www.ecuadorencifras.gob.ec/documentos/web-inec/EMPLEO/2018/Disenio_Muestral_2018/SIEH%20-MMM.pdf</w:t>
                    </w:r>
                  </w:p>
                  <w:p w14:paraId="1118932A" w14:textId="4315EEFB" w:rsidR="00C44E22" w:rsidRPr="00676589" w:rsidRDefault="00C44E22" w:rsidP="0071250C">
                    <w:pPr>
                      <w:framePr w:hSpace="0" w:wrap="auto" w:vAnchor="margin" w:xAlign="left" w:yAlign="inline"/>
                      <w:suppressOverlap w:val="0"/>
                      <w:rPr>
                        <w:lang w:val="es-EC"/>
                      </w:rPr>
                    </w:pPr>
                    <w:r w:rsidRPr="00676589">
                      <w:rPr>
                        <w:lang w:val="es-EC"/>
                      </w:rPr>
                      <w:t>https://www.ecuadorencifras.gob.ec/documentos/web-inec/Multiproposito/201812_Calculo_de_errores_estandar_y_declaracion_de_muestras_complejas_Multi.pdf</w:t>
                    </w:r>
                  </w:p>
                  <w:p w14:paraId="7765C92D" w14:textId="77777777" w:rsidR="00546DEA" w:rsidRPr="00676589" w:rsidRDefault="00000000" w:rsidP="0071250C">
                    <w:pPr>
                      <w:pStyle w:val="Ttulodelafoto"/>
                      <w:framePr w:hSpace="0" w:wrap="auto" w:vAnchor="margin" w:xAlign="left" w:yAlign="inline"/>
                      <w:suppressOverlap w:val="0"/>
                      <w:rPr>
                        <w:noProof w:val="0"/>
                        <w:sz w:val="22"/>
                      </w:rPr>
                    </w:pPr>
                  </w:p>
                </w:sdtContent>
              </w:sdt>
              <w:p w14:paraId="0FAF3B9B" w14:textId="3C448D8B" w:rsidR="005F4830" w:rsidRPr="00676589" w:rsidRDefault="00000000" w:rsidP="0071250C">
                <w:pPr>
                  <w:framePr w:hSpace="0" w:wrap="auto" w:vAnchor="margin" w:xAlign="left" w:yAlign="inline"/>
                  <w:suppressOverlap w:val="0"/>
                  <w:rPr>
                    <w:noProof/>
                  </w:rPr>
                </w:pPr>
              </w:p>
            </w:sdtContent>
          </w:sdt>
        </w:tc>
        <w:tc>
          <w:tcPr>
            <w:tcW w:w="425" w:type="dxa"/>
            <w:tcBorders>
              <w:top w:val="nil"/>
              <w:left w:val="nil"/>
              <w:bottom w:val="nil"/>
              <w:right w:val="nil"/>
            </w:tcBorders>
            <w:vAlign w:val="center"/>
            <w:tcPrChange w:id="19" w:author="Autor">
              <w:tcPr>
                <w:tcW w:w="425" w:type="dxa"/>
                <w:tcBorders>
                  <w:top w:val="nil"/>
                  <w:left w:val="nil"/>
                  <w:bottom w:val="nil"/>
                  <w:right w:val="nil"/>
                </w:tcBorders>
                <w:vAlign w:val="center"/>
              </w:tcPr>
            </w:tcPrChange>
          </w:tcPr>
          <w:p w14:paraId="508E6D58" w14:textId="77777777" w:rsidR="005F4830" w:rsidRPr="00676589" w:rsidRDefault="005F4830" w:rsidP="0071250C">
            <w:pPr>
              <w:framePr w:hSpace="0" w:wrap="auto" w:vAnchor="margin" w:xAlign="left" w:yAlign="inline"/>
              <w:suppressOverlap w:val="0"/>
              <w:rPr>
                <w:noProof/>
              </w:rPr>
              <w:pPrChange w:id="20" w:author="Autor">
                <w:pPr>
                  <w:framePr w:wrap="around"/>
                  <w:jc w:val="center"/>
                </w:pPr>
              </w:pPrChange>
            </w:pPr>
          </w:p>
        </w:tc>
        <w:tc>
          <w:tcPr>
            <w:tcW w:w="7167" w:type="dxa"/>
            <w:gridSpan w:val="3"/>
            <w:tcBorders>
              <w:top w:val="nil"/>
              <w:left w:val="nil"/>
              <w:bottom w:val="nil"/>
              <w:right w:val="nil"/>
            </w:tcBorders>
            <w:tcPrChange w:id="21" w:author="Autor">
              <w:tcPr>
                <w:tcW w:w="7167" w:type="dxa"/>
                <w:gridSpan w:val="3"/>
                <w:tcBorders>
                  <w:top w:val="nil"/>
                  <w:left w:val="nil"/>
                  <w:bottom w:val="nil"/>
                  <w:right w:val="nil"/>
                </w:tcBorders>
              </w:tcPr>
            </w:tcPrChange>
          </w:tcPr>
          <w:p w14:paraId="0305A01D" w14:textId="6ADC283C" w:rsidR="005F4830" w:rsidRPr="00676589" w:rsidRDefault="00484379" w:rsidP="0071250C">
            <w:pPr>
              <w:pStyle w:val="Sinespaciado"/>
              <w:tabs>
                <w:tab w:val="left" w:pos="7989"/>
              </w:tabs>
              <w:rPr>
                <w:rFonts w:ascii="Arial" w:hAnsi="Arial" w:cs="Arial"/>
                <w:noProof/>
                <w:sz w:val="36"/>
                <w:szCs w:val="36"/>
              </w:rPr>
            </w:pPr>
            <w:r w:rsidRPr="00676589">
              <w:rPr>
                <w:rFonts w:ascii="Arial" w:hAnsi="Arial" w:cs="Arial"/>
                <w:noProof/>
                <w:sz w:val="36"/>
                <w:szCs w:val="36"/>
              </w:rPr>
              <w:drawing>
                <wp:anchor distT="0" distB="0" distL="114300" distR="114300" simplePos="0" relativeHeight="251658240" behindDoc="0" locked="0" layoutInCell="1" allowOverlap="1" wp14:anchorId="5C0A0045" wp14:editId="6DC76BC0">
                  <wp:simplePos x="0" y="0"/>
                  <wp:positionH relativeFrom="column">
                    <wp:posOffset>112395</wp:posOffset>
                  </wp:positionH>
                  <wp:positionV relativeFrom="paragraph">
                    <wp:posOffset>489585</wp:posOffset>
                  </wp:positionV>
                  <wp:extent cx="4437380" cy="2652395"/>
                  <wp:effectExtent l="0" t="0" r="127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5099" t="30023" r="3618" b="17381"/>
                          <a:stretch/>
                        </pic:blipFill>
                        <pic:spPr bwMode="auto">
                          <a:xfrm>
                            <a:off x="0" y="0"/>
                            <a:ext cx="4437380" cy="265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676589" w:rsidRPr="00676589" w14:paraId="071B6542" w14:textId="77777777" w:rsidTr="0071250C">
        <w:trPr>
          <w:trHeight w:val="80"/>
          <w:trPrChange w:id="22" w:author="Autor">
            <w:trPr>
              <w:trHeight w:val="80"/>
            </w:trPr>
          </w:trPrChange>
        </w:trPr>
        <w:tc>
          <w:tcPr>
            <w:tcW w:w="5812" w:type="dxa"/>
            <w:gridSpan w:val="2"/>
            <w:vMerge/>
            <w:tcBorders>
              <w:top w:val="nil"/>
              <w:left w:val="nil"/>
              <w:bottom w:val="nil"/>
              <w:right w:val="nil"/>
            </w:tcBorders>
            <w:tcPrChange w:id="23" w:author="Autor">
              <w:tcPr>
                <w:tcW w:w="5954" w:type="dxa"/>
                <w:gridSpan w:val="2"/>
                <w:vMerge/>
                <w:tcBorders>
                  <w:top w:val="nil"/>
                  <w:left w:val="nil"/>
                  <w:bottom w:val="nil"/>
                  <w:right w:val="nil"/>
                </w:tcBorders>
              </w:tcPr>
            </w:tcPrChange>
          </w:tcPr>
          <w:p w14:paraId="5FFE5057" w14:textId="77777777" w:rsidR="00AC5FB7" w:rsidRPr="00676589" w:rsidRDefault="00AC5FB7" w:rsidP="0071250C">
            <w:pPr>
              <w:pStyle w:val="Ttulodelafoto"/>
              <w:framePr w:hSpace="0" w:wrap="auto" w:vAnchor="margin" w:xAlign="left" w:yAlign="inline"/>
              <w:suppressOverlap w:val="0"/>
            </w:pPr>
          </w:p>
        </w:tc>
        <w:tc>
          <w:tcPr>
            <w:tcW w:w="425" w:type="dxa"/>
            <w:vMerge w:val="restart"/>
            <w:tcBorders>
              <w:top w:val="nil"/>
              <w:left w:val="nil"/>
              <w:right w:val="nil"/>
            </w:tcBorders>
            <w:vAlign w:val="center"/>
            <w:tcPrChange w:id="24" w:author="Autor">
              <w:tcPr>
                <w:tcW w:w="425" w:type="dxa"/>
                <w:vMerge w:val="restart"/>
                <w:tcBorders>
                  <w:top w:val="nil"/>
                  <w:left w:val="nil"/>
                  <w:right w:val="nil"/>
                </w:tcBorders>
                <w:vAlign w:val="center"/>
              </w:tcPr>
            </w:tcPrChange>
          </w:tcPr>
          <w:p w14:paraId="3A5CF156" w14:textId="77777777" w:rsidR="00AC5FB7" w:rsidRPr="00676589" w:rsidRDefault="00AC5FB7" w:rsidP="0071250C">
            <w:pPr>
              <w:framePr w:hSpace="0" w:wrap="auto" w:vAnchor="margin" w:xAlign="left" w:yAlign="inline"/>
              <w:suppressOverlap w:val="0"/>
              <w:rPr>
                <w:noProof/>
              </w:rPr>
              <w:pPrChange w:id="25" w:author="Autor">
                <w:pPr>
                  <w:framePr w:wrap="around"/>
                  <w:jc w:val="center"/>
                </w:pPr>
              </w:pPrChange>
            </w:pPr>
          </w:p>
        </w:tc>
        <w:tc>
          <w:tcPr>
            <w:tcW w:w="7167" w:type="dxa"/>
            <w:gridSpan w:val="3"/>
            <w:tcBorders>
              <w:top w:val="nil"/>
              <w:left w:val="nil"/>
              <w:bottom w:val="nil"/>
              <w:right w:val="nil"/>
            </w:tcBorders>
            <w:vAlign w:val="center"/>
            <w:tcPrChange w:id="26" w:author="Autor">
              <w:tcPr>
                <w:tcW w:w="7167" w:type="dxa"/>
                <w:gridSpan w:val="3"/>
                <w:tcBorders>
                  <w:top w:val="nil"/>
                  <w:left w:val="nil"/>
                  <w:bottom w:val="nil"/>
                  <w:right w:val="nil"/>
                </w:tcBorders>
                <w:vAlign w:val="center"/>
              </w:tcPr>
            </w:tcPrChange>
          </w:tcPr>
          <w:p w14:paraId="5BB4D20D" w14:textId="7D5632C7" w:rsidR="00AC5FB7" w:rsidRPr="00676589" w:rsidRDefault="00A80769" w:rsidP="0071250C">
            <w:pPr>
              <w:pStyle w:val="Ttulodelartculogrande"/>
              <w:framePr w:hSpace="0" w:wrap="auto" w:vAnchor="margin" w:xAlign="left" w:yAlign="inline"/>
              <w:suppressOverlap w:val="0"/>
            </w:pPr>
            <w:r w:rsidRPr="00181AFF">
              <w:t>Estimación</w:t>
            </w:r>
            <w:r w:rsidRPr="00676589">
              <w:t xml:space="preserve"> de ratios en muestras complejas</w:t>
            </w:r>
          </w:p>
          <w:p w14:paraId="42EB1CDB" w14:textId="77777777" w:rsidR="00AC5FB7" w:rsidRPr="00676589" w:rsidRDefault="00AC5FB7" w:rsidP="0071250C">
            <w:pPr>
              <w:pStyle w:val="Subttulodelartculopequeo"/>
              <w:framePr w:hSpace="0" w:wrap="auto" w:vAnchor="margin" w:xAlign="left" w:yAlign="inline"/>
              <w:suppressOverlap w:val="0"/>
              <w:rPr>
                <w:noProof/>
              </w:rPr>
            </w:pPr>
          </w:p>
          <w:p w14:paraId="1AA355B3" w14:textId="1BBD0BD6" w:rsidR="000426F9" w:rsidRPr="00676589" w:rsidRDefault="000426F9" w:rsidP="0071250C">
            <w:pPr>
              <w:pStyle w:val="Ttulodelafoto"/>
              <w:framePr w:hSpace="0" w:wrap="auto" w:vAnchor="margin" w:xAlign="left" w:yAlign="inline"/>
              <w:suppressOverlap w:val="0"/>
            </w:pPr>
          </w:p>
        </w:tc>
      </w:tr>
      <w:tr w:rsidR="00676589" w:rsidRPr="00676589" w14:paraId="2F604924" w14:textId="77777777" w:rsidTr="0071250C">
        <w:trPr>
          <w:trHeight w:val="783"/>
          <w:trPrChange w:id="27" w:author="Autor">
            <w:trPr>
              <w:trHeight w:val="783"/>
            </w:trPr>
          </w:trPrChange>
        </w:trPr>
        <w:tc>
          <w:tcPr>
            <w:tcW w:w="5812" w:type="dxa"/>
            <w:gridSpan w:val="2"/>
            <w:vMerge/>
            <w:tcBorders>
              <w:top w:val="nil"/>
              <w:left w:val="nil"/>
              <w:bottom w:val="nil"/>
              <w:right w:val="nil"/>
            </w:tcBorders>
            <w:tcPrChange w:id="28" w:author="Autor">
              <w:tcPr>
                <w:tcW w:w="5954" w:type="dxa"/>
                <w:gridSpan w:val="2"/>
                <w:vMerge/>
                <w:tcBorders>
                  <w:top w:val="nil"/>
                  <w:left w:val="nil"/>
                  <w:bottom w:val="nil"/>
                  <w:right w:val="nil"/>
                </w:tcBorders>
              </w:tcPr>
            </w:tcPrChange>
          </w:tcPr>
          <w:p w14:paraId="4108556A" w14:textId="77777777" w:rsidR="000426F9" w:rsidRPr="00676589" w:rsidRDefault="000426F9" w:rsidP="0071250C">
            <w:pPr>
              <w:pStyle w:val="Ttulodelafoto"/>
              <w:framePr w:hSpace="0" w:wrap="auto" w:vAnchor="margin" w:xAlign="left" w:yAlign="inline"/>
              <w:suppressOverlap w:val="0"/>
            </w:pPr>
          </w:p>
        </w:tc>
        <w:tc>
          <w:tcPr>
            <w:tcW w:w="425" w:type="dxa"/>
            <w:vMerge/>
            <w:tcBorders>
              <w:left w:val="nil"/>
              <w:right w:val="nil"/>
            </w:tcBorders>
            <w:vAlign w:val="center"/>
            <w:tcPrChange w:id="29" w:author="Autor">
              <w:tcPr>
                <w:tcW w:w="425" w:type="dxa"/>
                <w:vMerge/>
                <w:tcBorders>
                  <w:left w:val="nil"/>
                  <w:right w:val="nil"/>
                </w:tcBorders>
                <w:vAlign w:val="center"/>
              </w:tcPr>
            </w:tcPrChange>
          </w:tcPr>
          <w:p w14:paraId="77C1A570" w14:textId="77777777" w:rsidR="000426F9" w:rsidRPr="00676589" w:rsidRDefault="000426F9" w:rsidP="0071250C">
            <w:pPr>
              <w:framePr w:hSpace="0" w:wrap="auto" w:vAnchor="margin" w:xAlign="left" w:yAlign="inline"/>
              <w:suppressOverlap w:val="0"/>
              <w:rPr>
                <w:noProof/>
              </w:rPr>
              <w:pPrChange w:id="30" w:author="Autor">
                <w:pPr>
                  <w:framePr w:wrap="around"/>
                  <w:jc w:val="center"/>
                </w:pPr>
              </w:pPrChange>
            </w:pPr>
          </w:p>
        </w:tc>
        <w:tc>
          <w:tcPr>
            <w:tcW w:w="7167" w:type="dxa"/>
            <w:gridSpan w:val="3"/>
            <w:tcBorders>
              <w:top w:val="thinThickSmallGap" w:sz="24" w:space="0" w:color="auto"/>
              <w:left w:val="nil"/>
              <w:bottom w:val="nil"/>
              <w:right w:val="nil"/>
            </w:tcBorders>
            <w:tcPrChange w:id="31" w:author="Autor">
              <w:tcPr>
                <w:tcW w:w="7167" w:type="dxa"/>
                <w:gridSpan w:val="3"/>
                <w:tcBorders>
                  <w:top w:val="thinThickSmallGap" w:sz="24" w:space="0" w:color="auto"/>
                  <w:left w:val="nil"/>
                  <w:bottom w:val="nil"/>
                  <w:right w:val="nil"/>
                </w:tcBorders>
              </w:tcPr>
            </w:tcPrChange>
          </w:tcPr>
          <w:p w14:paraId="0450E9CE" w14:textId="00568DD9" w:rsidR="00201227" w:rsidRPr="00181AFF" w:rsidRDefault="00201227" w:rsidP="0071250C">
            <w:pPr>
              <w:pStyle w:val="Subttulodelartculopequeo"/>
              <w:framePr w:hSpace="0" w:wrap="auto" w:vAnchor="margin" w:xAlign="left" w:yAlign="inline"/>
              <w:suppressOverlap w:val="0"/>
              <w:rPr>
                <w:b w:val="0"/>
                <w:bCs w:val="0"/>
                <w:sz w:val="20"/>
                <w:szCs w:val="20"/>
                <w:rPrChange w:id="32" w:author="Autor">
                  <w:rPr/>
                </w:rPrChange>
              </w:rPr>
            </w:pPr>
            <w:r w:rsidRPr="00181AFF">
              <w:rPr>
                <w:b w:val="0"/>
                <w:bCs w:val="0"/>
                <w:sz w:val="20"/>
                <w:szCs w:val="20"/>
                <w:rPrChange w:id="33" w:author="Autor">
                  <w:rPr/>
                </w:rPrChange>
              </w:rPr>
              <w:t>En los estudios epidemiológicos a menudo se utilizan encuestas domiciliarias para estimar la frecuencia de determinadas características de salud o de factores de riesgo en la población. Debido a restricciones prácticas y económicas es frecuente que el muestreo simple aleatorio (MSA) no resulte suficientemente eficiente o factible.</w:t>
            </w:r>
          </w:p>
          <w:p w14:paraId="6A2A3274" w14:textId="77777777" w:rsidR="00201227" w:rsidRPr="00181AFF" w:rsidRDefault="00201227" w:rsidP="0071250C">
            <w:pPr>
              <w:pStyle w:val="Subttulodelartculopequeo"/>
              <w:framePr w:hSpace="0" w:wrap="auto" w:vAnchor="margin" w:xAlign="left" w:yAlign="inline"/>
              <w:suppressOverlap w:val="0"/>
              <w:rPr>
                <w:b w:val="0"/>
                <w:bCs w:val="0"/>
                <w:sz w:val="20"/>
                <w:szCs w:val="20"/>
                <w:rPrChange w:id="34" w:author="Autor">
                  <w:rPr/>
                </w:rPrChange>
              </w:rPr>
            </w:pPr>
          </w:p>
          <w:p w14:paraId="37335F57" w14:textId="2F2644CD" w:rsidR="00137C24" w:rsidRPr="00181AFF" w:rsidRDefault="00137C24" w:rsidP="0071250C">
            <w:pPr>
              <w:pStyle w:val="Subttulodelartculopequeo"/>
              <w:framePr w:hSpace="0" w:wrap="auto" w:vAnchor="margin" w:xAlign="left" w:yAlign="inline"/>
              <w:suppressOverlap w:val="0"/>
              <w:rPr>
                <w:b w:val="0"/>
                <w:bCs w:val="0"/>
                <w:sz w:val="20"/>
                <w:szCs w:val="20"/>
                <w:rPrChange w:id="35" w:author="Autor">
                  <w:rPr/>
                </w:rPrChange>
              </w:rPr>
            </w:pPr>
            <w:r w:rsidRPr="00181AFF">
              <w:rPr>
                <w:b w:val="0"/>
                <w:bCs w:val="0"/>
                <w:sz w:val="20"/>
                <w:szCs w:val="20"/>
                <w:rPrChange w:id="36" w:author="Autor">
                  <w:rPr/>
                </w:rPrChange>
              </w:rPr>
              <w:t>Los diseños muestrales que incorporan combinaciones de estrategias alternativas de muestreo, como la estratificación, la selección en etapas, la formación de conglomerados o el empleo de probabilidades de selección desiguales se denominan complejos.</w:t>
            </w:r>
          </w:p>
          <w:p w14:paraId="6FBBA013" w14:textId="13023C8B" w:rsidR="00137C24" w:rsidRPr="00181AFF" w:rsidRDefault="00137C24" w:rsidP="0071250C">
            <w:pPr>
              <w:pStyle w:val="Subttulodelartculopequeo"/>
              <w:framePr w:hSpace="0" w:wrap="auto" w:vAnchor="margin" w:xAlign="left" w:yAlign="inline"/>
              <w:suppressOverlap w:val="0"/>
              <w:rPr>
                <w:b w:val="0"/>
                <w:bCs w:val="0"/>
                <w:sz w:val="20"/>
                <w:szCs w:val="20"/>
                <w:rPrChange w:id="37" w:author="Autor">
                  <w:rPr/>
                </w:rPrChange>
              </w:rPr>
            </w:pPr>
          </w:p>
          <w:p w14:paraId="57D95A57" w14:textId="108B8241" w:rsidR="00201227" w:rsidRPr="00181AFF" w:rsidRDefault="00201227" w:rsidP="0071250C">
            <w:pPr>
              <w:pStyle w:val="Subttulodelartculopequeo"/>
              <w:framePr w:hSpace="0" w:wrap="auto" w:vAnchor="margin" w:xAlign="left" w:yAlign="inline"/>
              <w:suppressOverlap w:val="0"/>
              <w:rPr>
                <w:b w:val="0"/>
                <w:bCs w:val="0"/>
                <w:sz w:val="20"/>
                <w:szCs w:val="20"/>
                <w:rPrChange w:id="38" w:author="Autor">
                  <w:rPr/>
                </w:rPrChange>
              </w:rPr>
            </w:pPr>
            <w:r w:rsidRPr="00181AFF">
              <w:rPr>
                <w:b w:val="0"/>
                <w:bCs w:val="0"/>
                <w:sz w:val="20"/>
                <w:szCs w:val="20"/>
                <w:rPrChange w:id="39" w:author="Autor">
                  <w:rPr/>
                </w:rPrChange>
              </w:rPr>
              <w:t>El análisis de los datos obtenidos mediante diseños muestrales complejos puede resultar más complicado por la posible existencia de una correlación entre las observaciones de un mismo conglomerado.</w:t>
            </w:r>
          </w:p>
          <w:p w14:paraId="5310A997" w14:textId="4146E59D" w:rsidR="00A80769" w:rsidRPr="00676589" w:rsidRDefault="00A80769" w:rsidP="0071250C">
            <w:pPr>
              <w:pStyle w:val="Subttulodelartculopequeo"/>
              <w:framePr w:hSpace="0" w:wrap="auto" w:vAnchor="margin" w:xAlign="left" w:yAlign="inline"/>
              <w:suppressOverlap w:val="0"/>
            </w:pPr>
          </w:p>
          <w:p w14:paraId="4A70BE45" w14:textId="77777777" w:rsidR="005F0A00" w:rsidRPr="00676589" w:rsidRDefault="00A80769" w:rsidP="0071250C">
            <w:pPr>
              <w:framePr w:hSpace="0" w:wrap="auto" w:vAnchor="margin" w:xAlign="left" w:yAlign="inline"/>
              <w:suppressOverlap w:val="0"/>
              <w:pPrChange w:id="40" w:author="Autor">
                <w:pPr>
                  <w:framePr w:wrap="around"/>
                  <w:tabs>
                    <w:tab w:val="left" w:pos="3253"/>
                  </w:tabs>
                </w:pPr>
              </w:pPrChange>
            </w:pPr>
            <w:r w:rsidRPr="00676589">
              <w:t>Más información:</w:t>
            </w:r>
          </w:p>
          <w:p w14:paraId="00C63713" w14:textId="3CD15268" w:rsidR="00A80769" w:rsidRPr="00676589" w:rsidRDefault="00A80769" w:rsidP="0071250C">
            <w:pPr>
              <w:framePr w:hSpace="0" w:wrap="auto" w:vAnchor="margin" w:xAlign="left" w:yAlign="inline"/>
              <w:suppressOverlap w:val="0"/>
              <w:rPr>
                <w:noProof/>
              </w:rPr>
              <w:pPrChange w:id="41" w:author="Autor">
                <w:pPr>
                  <w:framePr w:wrap="around"/>
                  <w:tabs>
                    <w:tab w:val="left" w:pos="3253"/>
                  </w:tabs>
                </w:pPr>
              </w:pPrChange>
            </w:pPr>
            <w:r w:rsidRPr="00676589">
              <w:t xml:space="preserve"> </w:t>
            </w:r>
            <w:r w:rsidRPr="00676589">
              <w:rPr>
                <w:noProof/>
              </w:rPr>
              <w:t>https://scielosp.org/pdf/rpsp/2004.v15n3/176-184/es</w:t>
            </w:r>
          </w:p>
          <w:p w14:paraId="57E3971E" w14:textId="2485DE0F" w:rsidR="00A80769" w:rsidRPr="00676589" w:rsidRDefault="005F0A00" w:rsidP="0071250C">
            <w:pPr>
              <w:pStyle w:val="Subttulodelartculopequeo"/>
              <w:framePr w:hSpace="0" w:wrap="auto" w:vAnchor="margin" w:xAlign="left" w:yAlign="inline"/>
              <w:suppressOverlap w:val="0"/>
            </w:pPr>
            <w:r w:rsidRPr="00676589">
              <w:t>https://rpubs.com/jaortega/EncuestaR2</w:t>
            </w:r>
          </w:p>
          <w:p w14:paraId="6D056B59" w14:textId="77777777" w:rsidR="005F0A00" w:rsidRPr="00676589" w:rsidRDefault="005F0A00" w:rsidP="0071250C">
            <w:pPr>
              <w:pStyle w:val="Subttulodelartculopequeo"/>
              <w:framePr w:hSpace="0" w:wrap="auto" w:vAnchor="margin" w:xAlign="left" w:yAlign="inline"/>
              <w:suppressOverlap w:val="0"/>
            </w:pPr>
          </w:p>
          <w:p w14:paraId="1D8B95C6" w14:textId="5343B228" w:rsidR="00A80769" w:rsidRPr="00676589" w:rsidRDefault="00A80769" w:rsidP="0071250C">
            <w:pPr>
              <w:pStyle w:val="Subttulodelartculopequeo"/>
              <w:framePr w:hSpace="0" w:wrap="auto" w:vAnchor="margin" w:xAlign="left" w:yAlign="inline"/>
              <w:suppressOverlap w:val="0"/>
            </w:pPr>
          </w:p>
          <w:p w14:paraId="671685BD" w14:textId="152B8B4D" w:rsidR="00A80769" w:rsidRPr="00676589" w:rsidRDefault="00A80769" w:rsidP="0071250C">
            <w:pPr>
              <w:pStyle w:val="Subttulodelartculopequeo"/>
              <w:framePr w:hSpace="0" w:wrap="auto" w:vAnchor="margin" w:xAlign="left" w:yAlign="inline"/>
              <w:suppressOverlap w:val="0"/>
            </w:pPr>
            <w:r w:rsidRPr="00676589">
              <w:t xml:space="preserve">Estimación de </w:t>
            </w:r>
            <w:r w:rsidRPr="00181AFF">
              <w:t>ratios</w:t>
            </w:r>
            <w:r w:rsidRPr="00676589">
              <w:t xml:space="preserve"> en muestras complejas en R</w:t>
            </w:r>
          </w:p>
          <w:p w14:paraId="639E7915" w14:textId="77777777" w:rsidR="00201227" w:rsidRPr="00676589" w:rsidRDefault="00201227" w:rsidP="0071250C">
            <w:pPr>
              <w:pStyle w:val="Subttulodelartculopequeo"/>
              <w:framePr w:hSpace="0" w:wrap="auto" w:vAnchor="margin" w:xAlign="left" w:yAlign="inline"/>
              <w:suppressOverlap w:val="0"/>
            </w:pPr>
          </w:p>
          <w:p w14:paraId="3B533BD7" w14:textId="08784E3E" w:rsidR="00546DEA" w:rsidRPr="00676589" w:rsidRDefault="00A80769" w:rsidP="0071250C">
            <w:pPr>
              <w:framePr w:hSpace="0" w:wrap="auto" w:vAnchor="margin" w:xAlign="left" w:yAlign="inline"/>
              <w:suppressOverlap w:val="0"/>
              <w:rPr>
                <w:noProof/>
              </w:rPr>
              <w:pPrChange w:id="42" w:author="Autor">
                <w:pPr>
                  <w:pStyle w:val="Subttulodelartculopequeo"/>
                  <w:framePr w:wrap="around"/>
                </w:pPr>
              </w:pPrChange>
            </w:pPr>
            <w:r w:rsidRPr="00676589">
              <w:t xml:space="preserve">Usando la </w:t>
            </w:r>
            <w:r w:rsidR="009F5B14" w:rsidRPr="00676589">
              <w:t>librer</w:t>
            </w:r>
            <w:r w:rsidR="00024D07" w:rsidRPr="00676589">
              <w:t>í</w:t>
            </w:r>
            <w:r w:rsidR="009F5B14" w:rsidRPr="00676589">
              <w:t>a</w:t>
            </w:r>
            <w:r w:rsidRPr="00676589">
              <w:t xml:space="preserve"> Survey, donde, b</w:t>
            </w:r>
            <w:r w:rsidR="002C1515" w:rsidRPr="00676589">
              <w:t xml:space="preserve">ásicamente, </w:t>
            </w:r>
            <w:r w:rsidR="002C1515" w:rsidRPr="00676589">
              <w:rPr>
                <w:noProof/>
              </w:rPr>
              <w:t>e</w:t>
            </w:r>
            <w:r w:rsidR="00546DEA" w:rsidRPr="00676589">
              <w:rPr>
                <w:noProof/>
              </w:rPr>
              <w:t xml:space="preserve">n vez de tener que especificar en cada estimación las variables de peso o, en su caso, las correspondientes a cada uno de los conglomerados </w:t>
            </w:r>
            <w:r w:rsidR="00E1438D" w:rsidRPr="00676589">
              <w:rPr>
                <w:noProof/>
              </w:rPr>
              <w:t xml:space="preserve"> o UPM´s</w:t>
            </w:r>
            <w:r w:rsidR="00546DEA" w:rsidRPr="00676589">
              <w:rPr>
                <w:noProof/>
              </w:rPr>
              <w:t xml:space="preserve">, </w:t>
            </w:r>
            <w:r w:rsidR="002C1515" w:rsidRPr="00676589">
              <w:rPr>
                <w:noProof/>
              </w:rPr>
              <w:t>la librería survey</w:t>
            </w:r>
            <w:r w:rsidR="00546DEA" w:rsidRPr="00676589">
              <w:rPr>
                <w:noProof/>
              </w:rPr>
              <w:t xml:space="preserve">, ligado a un objeto de datos, declara inicialmente las características técnicas de la encuesta. </w:t>
            </w:r>
            <w:r w:rsidR="002C1515" w:rsidRPr="00676589">
              <w:rPr>
                <w:noProof/>
              </w:rPr>
              <w:t>Entonces</w:t>
            </w:r>
            <w:r w:rsidR="009203CB" w:rsidRPr="00676589">
              <w:rPr>
                <w:noProof/>
              </w:rPr>
              <w:t>,</w:t>
            </w:r>
            <w:r w:rsidR="002C1515" w:rsidRPr="00676589">
              <w:rPr>
                <w:noProof/>
              </w:rPr>
              <w:t xml:space="preserve"> se debe</w:t>
            </w:r>
            <w:r w:rsidR="002C1515" w:rsidRPr="00676589">
              <w:t xml:space="preserve"> especificar las variables de estratos, conglomerados y pesos</w:t>
            </w:r>
            <w:r w:rsidR="009203CB" w:rsidRPr="00676589">
              <w:t>, para que, u</w:t>
            </w:r>
            <w:r w:rsidR="00546DEA" w:rsidRPr="00676589">
              <w:rPr>
                <w:noProof/>
              </w:rPr>
              <w:t xml:space="preserve">na vez el paquete </w:t>
            </w:r>
            <w:ins w:id="43" w:author="Autor">
              <w:r w:rsidR="00151C9B">
                <w:rPr>
                  <w:noProof/>
                </w:rPr>
                <w:t xml:space="preserve">reconozca </w:t>
              </w:r>
            </w:ins>
            <w:del w:id="44" w:author="Autor">
              <w:r w:rsidR="00546DEA" w:rsidRPr="00676589" w:rsidDel="00151C9B">
                <w:rPr>
                  <w:noProof/>
                </w:rPr>
                <w:delText xml:space="preserve">reconoce </w:delText>
              </w:r>
            </w:del>
            <w:r w:rsidR="00546DEA" w:rsidRPr="00676589">
              <w:rPr>
                <w:noProof/>
              </w:rPr>
              <w:t>a la encuesta, se pueden utilizar cualquiera de las técnicas de análisis y modelización que nos proporciona el paquete sin necesidad de reespecificar la parte técnica.</w:t>
            </w:r>
          </w:p>
          <w:p w14:paraId="26289E79" w14:textId="77777777" w:rsidR="009203CB" w:rsidRPr="00676589" w:rsidRDefault="009203CB" w:rsidP="0071250C">
            <w:pPr>
              <w:pStyle w:val="Ttulodelafoto"/>
              <w:framePr w:hSpace="0" w:wrap="auto" w:vAnchor="margin" w:xAlign="left" w:yAlign="inline"/>
              <w:suppressOverlap w:val="0"/>
            </w:pPr>
          </w:p>
          <w:p w14:paraId="23E6A9F5" w14:textId="77777777" w:rsidR="005F0A00" w:rsidRPr="00676589" w:rsidRDefault="006C08CC" w:rsidP="0071250C">
            <w:pPr>
              <w:framePr w:hSpace="0" w:wrap="auto" w:vAnchor="margin" w:xAlign="left" w:yAlign="inline"/>
              <w:suppressOverlap w:val="0"/>
              <w:rPr>
                <w:noProof/>
              </w:rPr>
              <w:pPrChange w:id="45" w:author="Autor">
                <w:pPr>
                  <w:framePr w:wrap="around"/>
                  <w:tabs>
                    <w:tab w:val="left" w:pos="3253"/>
                  </w:tabs>
                </w:pPr>
              </w:pPrChange>
            </w:pPr>
            <w:r w:rsidRPr="00676589">
              <w:rPr>
                <w:noProof/>
              </w:rPr>
              <w:t xml:space="preserve">Muestras complejas  con R: </w:t>
            </w:r>
          </w:p>
          <w:p w14:paraId="4D9B29BE" w14:textId="1D5E0664" w:rsidR="009203CB" w:rsidRPr="00676589" w:rsidRDefault="005F0A00" w:rsidP="0071250C">
            <w:pPr>
              <w:framePr w:hSpace="0" w:wrap="auto" w:vAnchor="margin" w:xAlign="left" w:yAlign="inline"/>
              <w:suppressOverlap w:val="0"/>
              <w:rPr>
                <w:noProof/>
              </w:rPr>
              <w:pPrChange w:id="46" w:author="Autor">
                <w:pPr>
                  <w:framePr w:wrap="around"/>
                  <w:tabs>
                    <w:tab w:val="left" w:pos="3253"/>
                  </w:tabs>
                </w:pPr>
              </w:pPrChange>
            </w:pPr>
            <w:r w:rsidRPr="00676589">
              <w:rPr>
                <w:noProof/>
              </w:rPr>
              <w:t>https://rpubs.com/jcms2665/CS</w:t>
            </w:r>
          </w:p>
          <w:p w14:paraId="08689672" w14:textId="5A65CE1D" w:rsidR="000426F9" w:rsidRPr="00676589" w:rsidRDefault="000426F9" w:rsidP="0071250C">
            <w:pPr>
              <w:pStyle w:val="Ttulodelafoto"/>
              <w:framePr w:hSpace="0" w:wrap="auto" w:vAnchor="margin" w:xAlign="left" w:yAlign="inline"/>
              <w:suppressOverlap w:val="0"/>
            </w:pPr>
          </w:p>
        </w:tc>
      </w:tr>
      <w:tr w:rsidR="00676589" w:rsidRPr="00676589" w14:paraId="2A7D5223" w14:textId="12BC4949" w:rsidTr="0071250C">
        <w:trPr>
          <w:gridAfter w:val="4"/>
          <w:wAfter w:w="7592" w:type="dxa"/>
          <w:trHeight w:val="1010"/>
          <w:trPrChange w:id="47" w:author="Autor">
            <w:trPr>
              <w:gridAfter w:val="4"/>
              <w:wAfter w:w="7592" w:type="dxa"/>
              <w:trHeight w:val="1010"/>
            </w:trPr>
          </w:trPrChange>
        </w:trPr>
        <w:tc>
          <w:tcPr>
            <w:tcW w:w="5812" w:type="dxa"/>
            <w:gridSpan w:val="2"/>
            <w:tcBorders>
              <w:top w:val="nil"/>
              <w:left w:val="nil"/>
              <w:bottom w:val="thinThickSmallGap" w:sz="24" w:space="0" w:color="auto"/>
              <w:right w:val="nil"/>
            </w:tcBorders>
            <w:tcPrChange w:id="48" w:author="Autor">
              <w:tcPr>
                <w:tcW w:w="5954" w:type="dxa"/>
                <w:gridSpan w:val="2"/>
                <w:tcBorders>
                  <w:top w:val="nil"/>
                  <w:left w:val="nil"/>
                  <w:bottom w:val="thinThickSmallGap" w:sz="24" w:space="0" w:color="auto"/>
                  <w:right w:val="nil"/>
                </w:tcBorders>
              </w:tcPr>
            </w:tcPrChange>
          </w:tcPr>
          <w:p w14:paraId="68CA5883" w14:textId="673DC42C" w:rsidR="005F0A00" w:rsidRPr="00676589" w:rsidRDefault="005F0A00" w:rsidP="0071250C">
            <w:pPr>
              <w:pStyle w:val="Subttulodelartculopequeo"/>
              <w:framePr w:hSpace="0" w:wrap="auto" w:vAnchor="margin" w:xAlign="left" w:yAlign="inline"/>
              <w:suppressOverlap w:val="0"/>
            </w:pPr>
            <w:r w:rsidRPr="00676589">
              <w:lastRenderedPageBreak/>
              <w:t xml:space="preserve">Estimación de ratios en muestras complejas en </w:t>
            </w:r>
            <w:r w:rsidR="0062778D" w:rsidRPr="00676589">
              <w:t xml:space="preserve">Encuesta </w:t>
            </w:r>
            <w:r w:rsidR="00024D07" w:rsidRPr="00676589">
              <w:t>Multipropósito</w:t>
            </w:r>
          </w:p>
          <w:p w14:paraId="0B90A82E" w14:textId="511E0432" w:rsidR="005F0A00" w:rsidRPr="00676589" w:rsidRDefault="005F0A00" w:rsidP="0071250C">
            <w:pPr>
              <w:pStyle w:val="Ttulodelafoto"/>
              <w:framePr w:hSpace="0" w:wrap="auto" w:vAnchor="margin" w:xAlign="left" w:yAlign="inline"/>
              <w:suppressOverlap w:val="0"/>
            </w:pPr>
          </w:p>
          <w:p w14:paraId="0793C989" w14:textId="4BA7384D" w:rsidR="0062778D" w:rsidRPr="00676589" w:rsidRDefault="0062778D" w:rsidP="0071250C">
            <w:pPr>
              <w:pStyle w:val="Ttulodelafoto"/>
              <w:framePr w:hSpace="0" w:wrap="auto" w:vAnchor="margin" w:xAlign="left" w:yAlign="inline"/>
              <w:suppressOverlap w:val="0"/>
            </w:pPr>
          </w:p>
          <w:p w14:paraId="6927D044" w14:textId="035E016F" w:rsidR="0062778D" w:rsidRPr="00676589" w:rsidRDefault="00676589" w:rsidP="0071250C">
            <w:pPr>
              <w:pStyle w:val="Ttulodelafoto"/>
              <w:framePr w:hSpace="0" w:wrap="auto" w:vAnchor="margin" w:xAlign="left" w:yAlign="inline"/>
              <w:suppressOverlap w:val="0"/>
            </w:pPr>
            <w:r w:rsidRPr="00676589">
              <w:t xml:space="preserve">Para la estimación de los parámetros de interés y sus correspondientes errores de muestreo, el INEC utiliza diversos programas estadísticos tales como SPSS, Stata y R. </w:t>
            </w:r>
          </w:p>
          <w:p w14:paraId="4869B473" w14:textId="1A3C714D" w:rsidR="00676589" w:rsidRPr="00676589" w:rsidRDefault="00676589" w:rsidP="0071250C">
            <w:pPr>
              <w:pStyle w:val="Ttulodelafoto"/>
              <w:framePr w:hSpace="0" w:wrap="auto" w:vAnchor="margin" w:xAlign="left" w:yAlign="inline"/>
              <w:suppressOverlap w:val="0"/>
            </w:pPr>
          </w:p>
          <w:p w14:paraId="1BD3626E" w14:textId="5464B1D6" w:rsidR="00676589" w:rsidRPr="00676589" w:rsidRDefault="00676589" w:rsidP="0071250C">
            <w:pPr>
              <w:pStyle w:val="Ttulodelafoto"/>
              <w:framePr w:hSpace="0" w:wrap="auto" w:vAnchor="margin" w:xAlign="left" w:yAlign="inline"/>
              <w:suppressOverlap w:val="0"/>
              <w:rPr>
                <w:sz w:val="22"/>
                <w:szCs w:val="28"/>
              </w:rPr>
            </w:pPr>
            <w:r w:rsidRPr="00676589">
              <w:drawing>
                <wp:inline distT="0" distB="0" distL="0" distR="0" wp14:anchorId="36072F5E" wp14:editId="57FD4DBA">
                  <wp:extent cx="3793067" cy="22180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979" cy="2233792"/>
                          </a:xfrm>
                          <a:prstGeom prst="rect">
                            <a:avLst/>
                          </a:prstGeom>
                        </pic:spPr>
                      </pic:pic>
                    </a:graphicData>
                  </a:graphic>
                </wp:inline>
              </w:drawing>
            </w:r>
          </w:p>
          <w:p w14:paraId="5C4331A4" w14:textId="77777777" w:rsidR="005F0A00" w:rsidRPr="00676589" w:rsidRDefault="005F0A00" w:rsidP="0071250C">
            <w:pPr>
              <w:pStyle w:val="Ttulodelafoto"/>
              <w:framePr w:hSpace="0" w:wrap="auto" w:vAnchor="margin" w:xAlign="left" w:yAlign="inline"/>
              <w:suppressOverlap w:val="0"/>
            </w:pPr>
          </w:p>
          <w:p w14:paraId="259D5553" w14:textId="3B6C9F0A" w:rsidR="005F0A00" w:rsidRPr="00676589" w:rsidRDefault="0062778D" w:rsidP="0071250C">
            <w:pPr>
              <w:pStyle w:val="Ttulodelafoto"/>
              <w:framePr w:hSpace="0" w:wrap="auto" w:vAnchor="margin" w:xAlign="left" w:yAlign="inline"/>
              <w:suppressOverlap w:val="0"/>
            </w:pPr>
            <w:r w:rsidRPr="00676589">
              <w:t>Referencias: https://www.ecuadorencifras.gob.ec/documentos/web-inec/Multiproposito/201812_Calculo_de_errores_estandar_y_declaracion_de_muestras_complejas_Multi.pdf</w:t>
            </w:r>
          </w:p>
          <w:p w14:paraId="594B571D" w14:textId="77777777" w:rsidR="005F0A00" w:rsidRDefault="005F0A00" w:rsidP="0071250C">
            <w:pPr>
              <w:pStyle w:val="Ttulodelafoto"/>
              <w:framePr w:hSpace="0" w:wrap="auto" w:vAnchor="margin" w:xAlign="left" w:yAlign="inline"/>
              <w:suppressOverlap w:val="0"/>
            </w:pPr>
          </w:p>
          <w:p w14:paraId="21C6F1F2" w14:textId="77777777" w:rsidR="00C00972" w:rsidRDefault="00C00972" w:rsidP="0071250C">
            <w:pPr>
              <w:pStyle w:val="Ttulodelafoto"/>
              <w:framePr w:hSpace="0" w:wrap="auto" w:vAnchor="margin" w:xAlign="left" w:yAlign="inline"/>
              <w:suppressOverlap w:val="0"/>
            </w:pPr>
          </w:p>
          <w:p w14:paraId="785E9794" w14:textId="11FD6804" w:rsidR="00C00972" w:rsidRDefault="00C00972" w:rsidP="0071250C">
            <w:pPr>
              <w:pStyle w:val="Ttulodelafoto"/>
              <w:framePr w:hSpace="0" w:wrap="auto" w:vAnchor="margin" w:xAlign="left" w:yAlign="inline"/>
              <w:suppressOverlap w:val="0"/>
            </w:pPr>
          </w:p>
          <w:p w14:paraId="418C2018" w14:textId="77777777" w:rsidR="00C00972" w:rsidRDefault="00C00972" w:rsidP="0071250C">
            <w:pPr>
              <w:pStyle w:val="Ttulodelafoto"/>
              <w:framePr w:hSpace="0" w:wrap="auto" w:vAnchor="margin" w:xAlign="left" w:yAlign="inline"/>
              <w:suppressOverlap w:val="0"/>
            </w:pPr>
          </w:p>
          <w:p w14:paraId="27E4DCF5" w14:textId="77777777" w:rsidR="00C00972" w:rsidRDefault="00C00972" w:rsidP="0071250C">
            <w:pPr>
              <w:pStyle w:val="Ttulodelafoto"/>
              <w:framePr w:hSpace="0" w:wrap="auto" w:vAnchor="margin" w:xAlign="left" w:yAlign="inline"/>
              <w:suppressOverlap w:val="0"/>
            </w:pPr>
          </w:p>
          <w:p w14:paraId="2EFCB423" w14:textId="77777777" w:rsidR="00C00972" w:rsidRDefault="00C00972" w:rsidP="0071250C">
            <w:pPr>
              <w:pStyle w:val="Ttulodelafoto"/>
              <w:framePr w:hSpace="0" w:wrap="auto" w:vAnchor="margin" w:xAlign="left" w:yAlign="inline"/>
              <w:suppressOverlap w:val="0"/>
            </w:pPr>
          </w:p>
          <w:p w14:paraId="18FEDA3A" w14:textId="231D9B03" w:rsidR="00C00972" w:rsidRDefault="00C00972" w:rsidP="0071250C">
            <w:pPr>
              <w:pStyle w:val="Subttulodelartculopequeo"/>
              <w:framePr w:hSpace="0" w:wrap="auto" w:vAnchor="margin" w:xAlign="left" w:yAlign="inline"/>
              <w:suppressOverlap w:val="0"/>
            </w:pPr>
            <w:r w:rsidRPr="00676589">
              <w:t>E</w:t>
            </w:r>
            <w:r>
              <w:t>xplicación del ratio con la base 2020 de la</w:t>
            </w:r>
            <w:r w:rsidRPr="00676589">
              <w:t xml:space="preserve"> Encuesta Multipropósito</w:t>
            </w:r>
          </w:p>
          <w:p w14:paraId="41D07FD5" w14:textId="6DF95246" w:rsidR="00C00972" w:rsidRDefault="00C00972" w:rsidP="0071250C">
            <w:pPr>
              <w:pStyle w:val="Subttulodelartculopequeo"/>
              <w:framePr w:hSpace="0" w:wrap="auto" w:vAnchor="margin" w:xAlign="left" w:yAlign="inline"/>
              <w:suppressOverlap w:val="0"/>
            </w:pPr>
          </w:p>
          <w:p w14:paraId="10D63E1F" w14:textId="77777777" w:rsidR="00C00972" w:rsidRDefault="00C00972" w:rsidP="0071250C">
            <w:pPr>
              <w:pStyle w:val="Subttulodelartculopequeo"/>
              <w:framePr w:hSpace="0" w:wrap="auto" w:vAnchor="margin" w:xAlign="left" w:yAlign="inline"/>
              <w:suppressOverlap w:val="0"/>
            </w:pPr>
          </w:p>
          <w:p w14:paraId="6C0612BB" w14:textId="31C50263" w:rsidR="00C00972" w:rsidRPr="00181AFF" w:rsidRDefault="00C00972" w:rsidP="0071250C">
            <w:pPr>
              <w:pStyle w:val="Subttulodelartculopequeo"/>
              <w:framePr w:hSpace="0" w:wrap="auto" w:vAnchor="margin" w:xAlign="left" w:yAlign="inline"/>
              <w:suppressOverlap w:val="0"/>
              <w:rPr>
                <w:noProof/>
                <w:shd w:val="clear" w:color="auto" w:fill="auto"/>
                <w:rPrChange w:id="49" w:author="Autor">
                  <w:rPr/>
                </w:rPrChange>
              </w:rPr>
            </w:pPr>
            <w:r w:rsidRPr="00181AFF">
              <w:rPr>
                <w:noProof/>
                <w:shd w:val="clear" w:color="auto" w:fill="auto"/>
                <w:rPrChange w:id="50" w:author="Autor">
                  <w:rPr/>
                </w:rPrChange>
              </w:rPr>
              <w:t>Referencias:</w:t>
            </w:r>
          </w:p>
          <w:p w14:paraId="792A93BD" w14:textId="598AA272" w:rsidR="00C00972" w:rsidRPr="00181AFF" w:rsidRDefault="00C00972" w:rsidP="0071250C">
            <w:pPr>
              <w:pStyle w:val="Subttulodelartculopequeo"/>
              <w:framePr w:hSpace="0" w:wrap="auto" w:vAnchor="margin" w:xAlign="left" w:yAlign="inline"/>
              <w:suppressOverlap w:val="0"/>
              <w:rPr>
                <w:noProof/>
                <w:shd w:val="clear" w:color="auto" w:fill="auto"/>
                <w:rPrChange w:id="51" w:author="Autor">
                  <w:rPr/>
                </w:rPrChange>
              </w:rPr>
            </w:pPr>
            <w:r w:rsidRPr="00181AFF">
              <w:rPr>
                <w:noProof/>
                <w:shd w:val="clear" w:color="auto" w:fill="auto"/>
                <w:rPrChange w:id="52" w:author="Autor">
                  <w:rPr/>
                </w:rPrChange>
              </w:rPr>
              <w:t>https://rstudio.cloud/spaces/266867/content/4321782</w:t>
            </w:r>
          </w:p>
          <w:p w14:paraId="1218BAB1" w14:textId="2F97713E" w:rsidR="00C00972" w:rsidRPr="00676589" w:rsidRDefault="00C00972" w:rsidP="0071250C">
            <w:pPr>
              <w:pStyle w:val="Ttulodelafoto"/>
              <w:framePr w:hSpace="0" w:wrap="auto" w:vAnchor="margin" w:xAlign="left" w:yAlign="inline"/>
              <w:suppressOverlap w:val="0"/>
            </w:pPr>
          </w:p>
        </w:tc>
      </w:tr>
      <w:tr w:rsidR="00676589" w:rsidRPr="00676589" w14:paraId="4B017BB2" w14:textId="77777777" w:rsidTr="0071250C">
        <w:tblPrEx>
          <w:tblCellMar>
            <w:left w:w="108" w:type="dxa"/>
            <w:right w:w="108" w:type="dxa"/>
          </w:tblCellMar>
          <w:tblPrExChange w:id="53" w:author="Autor">
            <w:tblPrEx>
              <w:tblCellMar>
                <w:left w:w="108" w:type="dxa"/>
                <w:right w:w="108" w:type="dxa"/>
              </w:tblCellMar>
            </w:tblPrEx>
          </w:tblPrExChange>
        </w:tblPrEx>
        <w:trPr>
          <w:trHeight w:val="306"/>
          <w:trPrChange w:id="54" w:author="Autor">
            <w:trPr>
              <w:trHeight w:val="306"/>
            </w:trPr>
          </w:trPrChange>
        </w:trPr>
        <w:tc>
          <w:tcPr>
            <w:tcW w:w="5812" w:type="dxa"/>
            <w:gridSpan w:val="2"/>
            <w:tcBorders>
              <w:top w:val="thinThickSmallGap" w:sz="24" w:space="0" w:color="auto"/>
              <w:left w:val="nil"/>
              <w:bottom w:val="nil"/>
              <w:right w:val="nil"/>
            </w:tcBorders>
            <w:tcPrChange w:id="55" w:author="Autor">
              <w:tcPr>
                <w:tcW w:w="5954" w:type="dxa"/>
                <w:gridSpan w:val="2"/>
                <w:tcBorders>
                  <w:top w:val="thinThickSmallGap" w:sz="24" w:space="0" w:color="auto"/>
                  <w:left w:val="nil"/>
                  <w:bottom w:val="nil"/>
                  <w:right w:val="nil"/>
                </w:tcBorders>
              </w:tcPr>
            </w:tcPrChange>
          </w:tcPr>
          <w:p w14:paraId="121BE6D7" w14:textId="77777777" w:rsidR="00546DEA" w:rsidRPr="00676589" w:rsidRDefault="00546DEA" w:rsidP="0071250C">
            <w:pPr>
              <w:pStyle w:val="Sinespaciado"/>
              <w:rPr>
                <w:rFonts w:ascii="Arial" w:hAnsi="Arial" w:cs="Arial"/>
                <w:noProof/>
              </w:rPr>
            </w:pPr>
          </w:p>
        </w:tc>
        <w:tc>
          <w:tcPr>
            <w:tcW w:w="1134" w:type="dxa"/>
            <w:gridSpan w:val="2"/>
            <w:vMerge w:val="restart"/>
            <w:tcBorders>
              <w:top w:val="nil"/>
              <w:left w:val="nil"/>
              <w:bottom w:val="nil"/>
              <w:right w:val="nil"/>
            </w:tcBorders>
            <w:tcPrChange w:id="56" w:author="Autor">
              <w:tcPr>
                <w:tcW w:w="1134" w:type="dxa"/>
                <w:gridSpan w:val="2"/>
                <w:vMerge w:val="restart"/>
                <w:tcBorders>
                  <w:top w:val="nil"/>
                  <w:left w:val="nil"/>
                  <w:bottom w:val="nil"/>
                  <w:right w:val="nil"/>
                </w:tcBorders>
              </w:tcPr>
            </w:tcPrChange>
          </w:tcPr>
          <w:p w14:paraId="5373808C" w14:textId="135862C0" w:rsidR="00546DEA" w:rsidRPr="00676589" w:rsidRDefault="00546DEA" w:rsidP="0071250C">
            <w:pPr>
              <w:pStyle w:val="Piedepgina"/>
              <w:rPr>
                <w:rFonts w:ascii="Arial" w:hAnsi="Arial" w:cs="Arial"/>
                <w:noProof/>
              </w:rPr>
            </w:pPr>
          </w:p>
        </w:tc>
        <w:tc>
          <w:tcPr>
            <w:tcW w:w="6458" w:type="dxa"/>
            <w:gridSpan w:val="2"/>
            <w:tcBorders>
              <w:top w:val="thinThickSmallGap" w:sz="24" w:space="0" w:color="auto"/>
              <w:left w:val="nil"/>
              <w:bottom w:val="nil"/>
              <w:right w:val="nil"/>
            </w:tcBorders>
            <w:tcPrChange w:id="57" w:author="Autor">
              <w:tcPr>
                <w:tcW w:w="6458" w:type="dxa"/>
                <w:gridSpan w:val="2"/>
                <w:tcBorders>
                  <w:top w:val="thinThickSmallGap" w:sz="24" w:space="0" w:color="auto"/>
                  <w:left w:val="nil"/>
                  <w:bottom w:val="nil"/>
                  <w:right w:val="nil"/>
                </w:tcBorders>
              </w:tcPr>
            </w:tcPrChange>
          </w:tcPr>
          <w:p w14:paraId="11176EC7" w14:textId="77777777" w:rsidR="00546DEA" w:rsidRPr="00676589" w:rsidRDefault="00546DEA" w:rsidP="0071250C">
            <w:pPr>
              <w:pStyle w:val="Sinespaciado"/>
              <w:rPr>
                <w:rFonts w:ascii="Arial" w:hAnsi="Arial" w:cs="Arial"/>
                <w:noProof/>
              </w:rPr>
            </w:pPr>
          </w:p>
        </w:tc>
      </w:tr>
      <w:tr w:rsidR="00676589" w:rsidRPr="00676589" w14:paraId="41D5C629" w14:textId="77777777" w:rsidTr="0071250C">
        <w:tblPrEx>
          <w:tblCellMar>
            <w:left w:w="108" w:type="dxa"/>
            <w:right w:w="108" w:type="dxa"/>
          </w:tblCellMar>
          <w:tblPrExChange w:id="58" w:author="Autor">
            <w:tblPrEx>
              <w:tblCellMar>
                <w:left w:w="108" w:type="dxa"/>
                <w:right w:w="108" w:type="dxa"/>
              </w:tblCellMar>
            </w:tblPrEx>
          </w:tblPrExChange>
        </w:tblPrEx>
        <w:trPr>
          <w:trHeight w:val="20"/>
          <w:trPrChange w:id="59" w:author="Autor">
            <w:trPr>
              <w:trHeight w:val="20"/>
            </w:trPr>
          </w:trPrChange>
        </w:trPr>
        <w:tc>
          <w:tcPr>
            <w:tcW w:w="5812" w:type="dxa"/>
            <w:gridSpan w:val="2"/>
            <w:tcBorders>
              <w:top w:val="thinThickSmallGap" w:sz="24" w:space="0" w:color="auto"/>
              <w:left w:val="nil"/>
              <w:bottom w:val="nil"/>
              <w:right w:val="nil"/>
            </w:tcBorders>
            <w:tcPrChange w:id="60" w:author="Autor">
              <w:tcPr>
                <w:tcW w:w="5954" w:type="dxa"/>
                <w:gridSpan w:val="2"/>
                <w:tcBorders>
                  <w:top w:val="thinThickSmallGap" w:sz="24" w:space="0" w:color="auto"/>
                  <w:left w:val="nil"/>
                  <w:bottom w:val="nil"/>
                  <w:right w:val="nil"/>
                </w:tcBorders>
              </w:tcPr>
            </w:tcPrChange>
          </w:tcPr>
          <w:p w14:paraId="12F3265F" w14:textId="77777777" w:rsidR="00546DEA" w:rsidRPr="00676589" w:rsidRDefault="00546DEA" w:rsidP="0071250C">
            <w:pPr>
              <w:pStyle w:val="Sinespaciado"/>
              <w:rPr>
                <w:rFonts w:ascii="Arial" w:hAnsi="Arial" w:cs="Arial"/>
                <w:noProof/>
              </w:rPr>
            </w:pPr>
          </w:p>
        </w:tc>
        <w:tc>
          <w:tcPr>
            <w:tcW w:w="1134" w:type="dxa"/>
            <w:gridSpan w:val="2"/>
            <w:vMerge/>
            <w:tcBorders>
              <w:top w:val="nil"/>
              <w:left w:val="nil"/>
              <w:bottom w:val="nil"/>
              <w:right w:val="nil"/>
            </w:tcBorders>
            <w:tcPrChange w:id="61" w:author="Autor">
              <w:tcPr>
                <w:tcW w:w="1134" w:type="dxa"/>
                <w:gridSpan w:val="2"/>
                <w:vMerge/>
                <w:tcBorders>
                  <w:top w:val="nil"/>
                  <w:left w:val="nil"/>
                  <w:bottom w:val="nil"/>
                  <w:right w:val="nil"/>
                </w:tcBorders>
              </w:tcPr>
            </w:tcPrChange>
          </w:tcPr>
          <w:p w14:paraId="1513C1A9" w14:textId="77777777" w:rsidR="00546DEA" w:rsidRPr="00676589" w:rsidRDefault="00546DEA" w:rsidP="0071250C">
            <w:pPr>
              <w:pStyle w:val="Sinespaciado"/>
              <w:rPr>
                <w:rFonts w:ascii="Arial" w:hAnsi="Arial" w:cs="Arial"/>
                <w:noProof/>
              </w:rPr>
            </w:pPr>
          </w:p>
        </w:tc>
        <w:tc>
          <w:tcPr>
            <w:tcW w:w="6458" w:type="dxa"/>
            <w:gridSpan w:val="2"/>
            <w:tcBorders>
              <w:top w:val="thinThickSmallGap" w:sz="24" w:space="0" w:color="auto"/>
              <w:left w:val="nil"/>
              <w:bottom w:val="nil"/>
              <w:right w:val="nil"/>
            </w:tcBorders>
            <w:tcPrChange w:id="62" w:author="Autor">
              <w:tcPr>
                <w:tcW w:w="6458" w:type="dxa"/>
                <w:gridSpan w:val="2"/>
                <w:tcBorders>
                  <w:top w:val="thinThickSmallGap" w:sz="24" w:space="0" w:color="auto"/>
                  <w:left w:val="nil"/>
                  <w:bottom w:val="nil"/>
                  <w:right w:val="nil"/>
                </w:tcBorders>
              </w:tcPr>
            </w:tcPrChange>
          </w:tcPr>
          <w:p w14:paraId="31F93E3F" w14:textId="77777777" w:rsidR="00546DEA" w:rsidRPr="00676589" w:rsidRDefault="00546DEA" w:rsidP="0071250C">
            <w:pPr>
              <w:pStyle w:val="Sinespaciado"/>
              <w:rPr>
                <w:rFonts w:ascii="Arial" w:hAnsi="Arial" w:cs="Arial"/>
                <w:noProof/>
              </w:rPr>
            </w:pPr>
          </w:p>
        </w:tc>
      </w:tr>
    </w:tbl>
    <w:p w14:paraId="04C80C6B" w14:textId="77777777" w:rsidR="00CE1F2C" w:rsidRDefault="00CE1F2C" w:rsidP="00181AFF">
      <w:pPr>
        <w:framePr w:wrap="around"/>
        <w:rPr>
          <w:noProof/>
        </w:rPr>
      </w:pPr>
    </w:p>
    <w:p w14:paraId="1ED89A93" w14:textId="77777777" w:rsidR="0099294A" w:rsidRDefault="0099294A" w:rsidP="00181AFF">
      <w:pPr>
        <w:framePr w:wrap="around"/>
        <w:rPr>
          <w:noProof/>
        </w:rPr>
      </w:pPr>
    </w:p>
    <w:p w14:paraId="28E865DB" w14:textId="1EF8135C" w:rsidR="0099294A" w:rsidRDefault="0099294A">
      <w:pPr>
        <w:framePr w:wrap="around"/>
        <w:rPr>
          <w:noProof/>
        </w:rPr>
        <w:pPrChange w:id="63" w:author="Autor">
          <w:pPr>
            <w:framePr w:wrap="around"/>
            <w:tabs>
              <w:tab w:val="left" w:pos="3253"/>
            </w:tabs>
          </w:pPr>
        </w:pPrChange>
      </w:pPr>
      <w:r>
        <w:rPr>
          <w:noProof/>
        </w:rPr>
        <w:tab/>
      </w:r>
    </w:p>
    <w:p w14:paraId="747FBF44" w14:textId="42605C7F" w:rsidR="00546DEA" w:rsidRPr="0099294A" w:rsidRDefault="00546DEA">
      <w:pPr>
        <w:framePr w:wrap="around"/>
        <w:pPrChange w:id="64" w:author="Autor">
          <w:pPr>
            <w:framePr w:wrap="around"/>
            <w:tabs>
              <w:tab w:val="left" w:pos="11467"/>
            </w:tabs>
          </w:pPr>
        </w:pPrChange>
      </w:pPr>
    </w:p>
    <w:sectPr w:rsidR="00546DEA" w:rsidRPr="0099294A" w:rsidSect="00024D07">
      <w:pgSz w:w="15840" w:h="24480" w:code="3"/>
      <w:pgMar w:top="1440" w:right="1440" w:bottom="567"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6AC73" w14:textId="77777777" w:rsidR="007162F9" w:rsidRDefault="007162F9">
      <w:pPr>
        <w:framePr w:wrap="around"/>
        <w:pPrChange w:id="2" w:author="Autor">
          <w:pPr>
            <w:framePr w:wrap="around"/>
            <w:spacing w:after="0"/>
          </w:pPr>
        </w:pPrChange>
      </w:pPr>
      <w:r>
        <w:separator/>
      </w:r>
    </w:p>
  </w:endnote>
  <w:endnote w:type="continuationSeparator" w:id="0">
    <w:p w14:paraId="0151C59C" w14:textId="77777777" w:rsidR="007162F9" w:rsidRDefault="007162F9">
      <w:pPr>
        <w:framePr w:wrap="around"/>
        <w:pPrChange w:id="3" w:author="Autor">
          <w:pPr>
            <w:framePr w:wrap="around"/>
            <w:spacing w:after="0"/>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Pro Black">
    <w:charset w:val="00"/>
    <w:family w:val="roman"/>
    <w:pitch w:val="variable"/>
    <w:sig w:usb0="800002AF"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252D8" w14:textId="77777777" w:rsidR="007162F9" w:rsidRDefault="007162F9">
      <w:pPr>
        <w:framePr w:wrap="around"/>
        <w:pPrChange w:id="0" w:author="Autor">
          <w:pPr>
            <w:framePr w:wrap="around"/>
            <w:spacing w:after="0"/>
          </w:pPr>
        </w:pPrChange>
      </w:pPr>
      <w:r>
        <w:separator/>
      </w:r>
    </w:p>
  </w:footnote>
  <w:footnote w:type="continuationSeparator" w:id="0">
    <w:p w14:paraId="4F73C2B4" w14:textId="77777777" w:rsidR="007162F9" w:rsidRDefault="007162F9">
      <w:pPr>
        <w:framePr w:wrap="around"/>
        <w:pPrChange w:id="1" w:author="Autor">
          <w:pPr>
            <w:framePr w:wrap="around"/>
            <w:spacing w:after="0"/>
          </w:pPr>
        </w:pPrChange>
      </w:pPr>
      <w:r>
        <w:continuationSeparator/>
      </w:r>
    </w:p>
  </w:footnote>
  <w:footnote w:id="1">
    <w:p w14:paraId="6BF1EBA2" w14:textId="06298FE7" w:rsidR="00781B38" w:rsidRPr="00781B38" w:rsidRDefault="00781B38" w:rsidP="00181AFF">
      <w:pPr>
        <w:pStyle w:val="Textonotapie"/>
        <w:rPr>
          <w:lang w:val="es-EC"/>
        </w:rPr>
      </w:pPr>
      <w:r>
        <w:rPr>
          <w:rStyle w:val="Refdenotaalpie"/>
        </w:rPr>
        <w:footnoteRef/>
      </w:r>
      <w:r>
        <w:t xml:space="preserve"> Cuando, dentro de cada conglomerado seleccionado, se extraen algunos individuos para integrar la muestra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E0"/>
    <w:rsid w:val="000064BF"/>
    <w:rsid w:val="000139C1"/>
    <w:rsid w:val="00015939"/>
    <w:rsid w:val="0001620C"/>
    <w:rsid w:val="00024D07"/>
    <w:rsid w:val="000426F9"/>
    <w:rsid w:val="00052781"/>
    <w:rsid w:val="00061A8E"/>
    <w:rsid w:val="00067826"/>
    <w:rsid w:val="000821C8"/>
    <w:rsid w:val="0008417E"/>
    <w:rsid w:val="00086C23"/>
    <w:rsid w:val="00093F55"/>
    <w:rsid w:val="000970C8"/>
    <w:rsid w:val="000B08D7"/>
    <w:rsid w:val="000B7E70"/>
    <w:rsid w:val="000C05B8"/>
    <w:rsid w:val="000C4253"/>
    <w:rsid w:val="000C492C"/>
    <w:rsid w:val="000C63FC"/>
    <w:rsid w:val="000D1612"/>
    <w:rsid w:val="000E1912"/>
    <w:rsid w:val="000E365B"/>
    <w:rsid w:val="000E3A15"/>
    <w:rsid w:val="000E410F"/>
    <w:rsid w:val="000E47DF"/>
    <w:rsid w:val="000E707E"/>
    <w:rsid w:val="000F0D30"/>
    <w:rsid w:val="000F13BE"/>
    <w:rsid w:val="000F3105"/>
    <w:rsid w:val="0010319C"/>
    <w:rsid w:val="00103AF2"/>
    <w:rsid w:val="00110C3E"/>
    <w:rsid w:val="001119CD"/>
    <w:rsid w:val="00120383"/>
    <w:rsid w:val="00132CE5"/>
    <w:rsid w:val="00133D55"/>
    <w:rsid w:val="00137C24"/>
    <w:rsid w:val="001432CC"/>
    <w:rsid w:val="001472EB"/>
    <w:rsid w:val="00151C9B"/>
    <w:rsid w:val="0015557C"/>
    <w:rsid w:val="00155BB5"/>
    <w:rsid w:val="001627B3"/>
    <w:rsid w:val="0017372B"/>
    <w:rsid w:val="00173FCF"/>
    <w:rsid w:val="00174B98"/>
    <w:rsid w:val="001754DE"/>
    <w:rsid w:val="00175772"/>
    <w:rsid w:val="00181AFF"/>
    <w:rsid w:val="00196657"/>
    <w:rsid w:val="001A1751"/>
    <w:rsid w:val="001A5A0A"/>
    <w:rsid w:val="001A5C71"/>
    <w:rsid w:val="001C50D0"/>
    <w:rsid w:val="001D517B"/>
    <w:rsid w:val="001D7797"/>
    <w:rsid w:val="001E28C1"/>
    <w:rsid w:val="001F5567"/>
    <w:rsid w:val="001F62F5"/>
    <w:rsid w:val="001F657F"/>
    <w:rsid w:val="00201227"/>
    <w:rsid w:val="002037C1"/>
    <w:rsid w:val="0020424D"/>
    <w:rsid w:val="002107A1"/>
    <w:rsid w:val="0021691D"/>
    <w:rsid w:val="00216B9C"/>
    <w:rsid w:val="00230183"/>
    <w:rsid w:val="00237F02"/>
    <w:rsid w:val="002746CA"/>
    <w:rsid w:val="00275735"/>
    <w:rsid w:val="002768F0"/>
    <w:rsid w:val="0028351F"/>
    <w:rsid w:val="00284C66"/>
    <w:rsid w:val="002942F9"/>
    <w:rsid w:val="002952C6"/>
    <w:rsid w:val="00296A3E"/>
    <w:rsid w:val="002A6AF8"/>
    <w:rsid w:val="002A76D9"/>
    <w:rsid w:val="002B1B93"/>
    <w:rsid w:val="002C1515"/>
    <w:rsid w:val="002C46CD"/>
    <w:rsid w:val="002C4E97"/>
    <w:rsid w:val="002C712F"/>
    <w:rsid w:val="002E400F"/>
    <w:rsid w:val="002F35EB"/>
    <w:rsid w:val="00305529"/>
    <w:rsid w:val="00315FD9"/>
    <w:rsid w:val="0031609F"/>
    <w:rsid w:val="00323F8B"/>
    <w:rsid w:val="0032737D"/>
    <w:rsid w:val="00327B96"/>
    <w:rsid w:val="00327F09"/>
    <w:rsid w:val="00331FF6"/>
    <w:rsid w:val="00333A87"/>
    <w:rsid w:val="00352B3E"/>
    <w:rsid w:val="00353DCE"/>
    <w:rsid w:val="00362C30"/>
    <w:rsid w:val="00362F69"/>
    <w:rsid w:val="00387D7F"/>
    <w:rsid w:val="003A2F2B"/>
    <w:rsid w:val="003B3B75"/>
    <w:rsid w:val="003C118D"/>
    <w:rsid w:val="003C148F"/>
    <w:rsid w:val="003C252E"/>
    <w:rsid w:val="003C4ACB"/>
    <w:rsid w:val="003C55A4"/>
    <w:rsid w:val="003E0014"/>
    <w:rsid w:val="003E07AA"/>
    <w:rsid w:val="003E759E"/>
    <w:rsid w:val="003F4C0F"/>
    <w:rsid w:val="003F544A"/>
    <w:rsid w:val="0041522A"/>
    <w:rsid w:val="00415A82"/>
    <w:rsid w:val="0043647B"/>
    <w:rsid w:val="004525E0"/>
    <w:rsid w:val="004569B8"/>
    <w:rsid w:val="00460859"/>
    <w:rsid w:val="004831AD"/>
    <w:rsid w:val="00484379"/>
    <w:rsid w:val="004B4571"/>
    <w:rsid w:val="004C2D0F"/>
    <w:rsid w:val="004C3DF2"/>
    <w:rsid w:val="004D1721"/>
    <w:rsid w:val="004D1817"/>
    <w:rsid w:val="004D33E8"/>
    <w:rsid w:val="004D4C02"/>
    <w:rsid w:val="004E63BA"/>
    <w:rsid w:val="004F281F"/>
    <w:rsid w:val="004F74DD"/>
    <w:rsid w:val="00502068"/>
    <w:rsid w:val="005056FC"/>
    <w:rsid w:val="00507968"/>
    <w:rsid w:val="00527FE0"/>
    <w:rsid w:val="0053589F"/>
    <w:rsid w:val="00542AB1"/>
    <w:rsid w:val="0054348D"/>
    <w:rsid w:val="00543C35"/>
    <w:rsid w:val="00546DEA"/>
    <w:rsid w:val="00554336"/>
    <w:rsid w:val="00566C26"/>
    <w:rsid w:val="005706B7"/>
    <w:rsid w:val="00575C13"/>
    <w:rsid w:val="0057759B"/>
    <w:rsid w:val="00590DC3"/>
    <w:rsid w:val="005956D6"/>
    <w:rsid w:val="005A1800"/>
    <w:rsid w:val="005A78B4"/>
    <w:rsid w:val="005B3643"/>
    <w:rsid w:val="005B7C41"/>
    <w:rsid w:val="005C502F"/>
    <w:rsid w:val="005E1B08"/>
    <w:rsid w:val="005E2DC0"/>
    <w:rsid w:val="005F0A00"/>
    <w:rsid w:val="005F2B1B"/>
    <w:rsid w:val="005F415C"/>
    <w:rsid w:val="005F4830"/>
    <w:rsid w:val="00605D26"/>
    <w:rsid w:val="00622D79"/>
    <w:rsid w:val="00624F21"/>
    <w:rsid w:val="0062778D"/>
    <w:rsid w:val="00630CF2"/>
    <w:rsid w:val="006608C8"/>
    <w:rsid w:val="00664133"/>
    <w:rsid w:val="00667FF3"/>
    <w:rsid w:val="00676589"/>
    <w:rsid w:val="00684061"/>
    <w:rsid w:val="00691F7E"/>
    <w:rsid w:val="006926DA"/>
    <w:rsid w:val="00692D2D"/>
    <w:rsid w:val="006931FE"/>
    <w:rsid w:val="006B52E6"/>
    <w:rsid w:val="006C08CC"/>
    <w:rsid w:val="006C0B7A"/>
    <w:rsid w:val="006E2F9B"/>
    <w:rsid w:val="006E7170"/>
    <w:rsid w:val="006F2F91"/>
    <w:rsid w:val="0070526E"/>
    <w:rsid w:val="007123AA"/>
    <w:rsid w:val="0071250C"/>
    <w:rsid w:val="007162F9"/>
    <w:rsid w:val="007204C9"/>
    <w:rsid w:val="007212EC"/>
    <w:rsid w:val="00725CB2"/>
    <w:rsid w:val="00727546"/>
    <w:rsid w:val="00733B3B"/>
    <w:rsid w:val="00743839"/>
    <w:rsid w:val="0074723D"/>
    <w:rsid w:val="0077279E"/>
    <w:rsid w:val="00773C51"/>
    <w:rsid w:val="00781B38"/>
    <w:rsid w:val="00786A41"/>
    <w:rsid w:val="00794C1C"/>
    <w:rsid w:val="0079573D"/>
    <w:rsid w:val="00796FAE"/>
    <w:rsid w:val="007A1BFB"/>
    <w:rsid w:val="007A4B37"/>
    <w:rsid w:val="007B05E8"/>
    <w:rsid w:val="007B223E"/>
    <w:rsid w:val="007B5DCC"/>
    <w:rsid w:val="007C06B7"/>
    <w:rsid w:val="007C10B3"/>
    <w:rsid w:val="007D6A71"/>
    <w:rsid w:val="007D6D74"/>
    <w:rsid w:val="007D6DBE"/>
    <w:rsid w:val="007E141B"/>
    <w:rsid w:val="007E1630"/>
    <w:rsid w:val="007E4EE1"/>
    <w:rsid w:val="007E4FD5"/>
    <w:rsid w:val="007E628C"/>
    <w:rsid w:val="007E78A1"/>
    <w:rsid w:val="007F5D1C"/>
    <w:rsid w:val="007F6234"/>
    <w:rsid w:val="00800942"/>
    <w:rsid w:val="00800A0F"/>
    <w:rsid w:val="008016E2"/>
    <w:rsid w:val="00807716"/>
    <w:rsid w:val="00813EA3"/>
    <w:rsid w:val="00826103"/>
    <w:rsid w:val="00830DC5"/>
    <w:rsid w:val="0083111F"/>
    <w:rsid w:val="00850158"/>
    <w:rsid w:val="008571EB"/>
    <w:rsid w:val="00863E1E"/>
    <w:rsid w:val="00864FBB"/>
    <w:rsid w:val="00865F74"/>
    <w:rsid w:val="0089013B"/>
    <w:rsid w:val="008A560A"/>
    <w:rsid w:val="008A645C"/>
    <w:rsid w:val="008A790D"/>
    <w:rsid w:val="008B310F"/>
    <w:rsid w:val="008B64A3"/>
    <w:rsid w:val="008C055B"/>
    <w:rsid w:val="008C0AD6"/>
    <w:rsid w:val="008C2C11"/>
    <w:rsid w:val="008D4A3C"/>
    <w:rsid w:val="008D6766"/>
    <w:rsid w:val="008D757B"/>
    <w:rsid w:val="008E0A2E"/>
    <w:rsid w:val="008F75D6"/>
    <w:rsid w:val="009010EB"/>
    <w:rsid w:val="009047BC"/>
    <w:rsid w:val="009151EB"/>
    <w:rsid w:val="0091599E"/>
    <w:rsid w:val="00915F67"/>
    <w:rsid w:val="009203CB"/>
    <w:rsid w:val="00922D93"/>
    <w:rsid w:val="00940DDA"/>
    <w:rsid w:val="00953B20"/>
    <w:rsid w:val="00957478"/>
    <w:rsid w:val="009768A3"/>
    <w:rsid w:val="009912BE"/>
    <w:rsid w:val="0099294A"/>
    <w:rsid w:val="00994C68"/>
    <w:rsid w:val="009A033F"/>
    <w:rsid w:val="009A03FD"/>
    <w:rsid w:val="009A268A"/>
    <w:rsid w:val="009A2876"/>
    <w:rsid w:val="009A7638"/>
    <w:rsid w:val="009B2E43"/>
    <w:rsid w:val="009B66A2"/>
    <w:rsid w:val="009B7D83"/>
    <w:rsid w:val="009C6DEC"/>
    <w:rsid w:val="009D34FD"/>
    <w:rsid w:val="009D3B7C"/>
    <w:rsid w:val="009D5E5F"/>
    <w:rsid w:val="009E409B"/>
    <w:rsid w:val="009F0EB8"/>
    <w:rsid w:val="009F3F91"/>
    <w:rsid w:val="009F4A41"/>
    <w:rsid w:val="009F5B14"/>
    <w:rsid w:val="009F6E71"/>
    <w:rsid w:val="00A0465D"/>
    <w:rsid w:val="00A0596F"/>
    <w:rsid w:val="00A1EDDC"/>
    <w:rsid w:val="00A36549"/>
    <w:rsid w:val="00A46549"/>
    <w:rsid w:val="00A491B1"/>
    <w:rsid w:val="00A61945"/>
    <w:rsid w:val="00A70242"/>
    <w:rsid w:val="00A74923"/>
    <w:rsid w:val="00A7758D"/>
    <w:rsid w:val="00A80769"/>
    <w:rsid w:val="00A85400"/>
    <w:rsid w:val="00AA5FE5"/>
    <w:rsid w:val="00AB2AA3"/>
    <w:rsid w:val="00AC117E"/>
    <w:rsid w:val="00AC5FB7"/>
    <w:rsid w:val="00AD1B7F"/>
    <w:rsid w:val="00AE4980"/>
    <w:rsid w:val="00AF2EDF"/>
    <w:rsid w:val="00AF553C"/>
    <w:rsid w:val="00AF6DF5"/>
    <w:rsid w:val="00B07394"/>
    <w:rsid w:val="00B1023C"/>
    <w:rsid w:val="00B22F0C"/>
    <w:rsid w:val="00B35BC7"/>
    <w:rsid w:val="00B35EC0"/>
    <w:rsid w:val="00B4611F"/>
    <w:rsid w:val="00B523EA"/>
    <w:rsid w:val="00B53541"/>
    <w:rsid w:val="00B53FB6"/>
    <w:rsid w:val="00B767C0"/>
    <w:rsid w:val="00B8142B"/>
    <w:rsid w:val="00B93C89"/>
    <w:rsid w:val="00BA1EAC"/>
    <w:rsid w:val="00BA563E"/>
    <w:rsid w:val="00BC08C1"/>
    <w:rsid w:val="00BC1947"/>
    <w:rsid w:val="00BC6155"/>
    <w:rsid w:val="00BC64EC"/>
    <w:rsid w:val="00BD5C4E"/>
    <w:rsid w:val="00BD7BDE"/>
    <w:rsid w:val="00BE07C1"/>
    <w:rsid w:val="00BE1E30"/>
    <w:rsid w:val="00BF5EB9"/>
    <w:rsid w:val="00C00972"/>
    <w:rsid w:val="00C0323D"/>
    <w:rsid w:val="00C07E8F"/>
    <w:rsid w:val="00C11F17"/>
    <w:rsid w:val="00C30B77"/>
    <w:rsid w:val="00C42276"/>
    <w:rsid w:val="00C44E22"/>
    <w:rsid w:val="00C57F22"/>
    <w:rsid w:val="00C6249E"/>
    <w:rsid w:val="00C67ED5"/>
    <w:rsid w:val="00C71E9D"/>
    <w:rsid w:val="00C76D20"/>
    <w:rsid w:val="00C801BA"/>
    <w:rsid w:val="00C8086C"/>
    <w:rsid w:val="00C80916"/>
    <w:rsid w:val="00C85B4A"/>
    <w:rsid w:val="00C90E99"/>
    <w:rsid w:val="00C90FFE"/>
    <w:rsid w:val="00C94726"/>
    <w:rsid w:val="00C95CCD"/>
    <w:rsid w:val="00CB0CB1"/>
    <w:rsid w:val="00CB19CE"/>
    <w:rsid w:val="00CB4217"/>
    <w:rsid w:val="00CC3396"/>
    <w:rsid w:val="00CC37A7"/>
    <w:rsid w:val="00CD00E1"/>
    <w:rsid w:val="00CD4C47"/>
    <w:rsid w:val="00CD5975"/>
    <w:rsid w:val="00CE1F2C"/>
    <w:rsid w:val="00CE49B2"/>
    <w:rsid w:val="00CE524C"/>
    <w:rsid w:val="00CF0E6E"/>
    <w:rsid w:val="00CF21D9"/>
    <w:rsid w:val="00CF34CD"/>
    <w:rsid w:val="00CF5018"/>
    <w:rsid w:val="00D0726A"/>
    <w:rsid w:val="00D1612C"/>
    <w:rsid w:val="00D30B97"/>
    <w:rsid w:val="00D30D96"/>
    <w:rsid w:val="00D31FCD"/>
    <w:rsid w:val="00D363C2"/>
    <w:rsid w:val="00D36F3C"/>
    <w:rsid w:val="00D43240"/>
    <w:rsid w:val="00D46CDC"/>
    <w:rsid w:val="00D6304B"/>
    <w:rsid w:val="00D676B3"/>
    <w:rsid w:val="00D67E44"/>
    <w:rsid w:val="00D7011B"/>
    <w:rsid w:val="00D8682F"/>
    <w:rsid w:val="00D90C37"/>
    <w:rsid w:val="00D91CFB"/>
    <w:rsid w:val="00DB0B84"/>
    <w:rsid w:val="00DC27FC"/>
    <w:rsid w:val="00DD3BF8"/>
    <w:rsid w:val="00DD7F4A"/>
    <w:rsid w:val="00DF0B54"/>
    <w:rsid w:val="00E014D5"/>
    <w:rsid w:val="00E01AA7"/>
    <w:rsid w:val="00E02F28"/>
    <w:rsid w:val="00E034A1"/>
    <w:rsid w:val="00E03929"/>
    <w:rsid w:val="00E07F58"/>
    <w:rsid w:val="00E11A96"/>
    <w:rsid w:val="00E1438D"/>
    <w:rsid w:val="00E15328"/>
    <w:rsid w:val="00E41F5C"/>
    <w:rsid w:val="00E52C90"/>
    <w:rsid w:val="00E6010D"/>
    <w:rsid w:val="00E61BD8"/>
    <w:rsid w:val="00E64FC6"/>
    <w:rsid w:val="00E75264"/>
    <w:rsid w:val="00E7662D"/>
    <w:rsid w:val="00E76771"/>
    <w:rsid w:val="00E968B4"/>
    <w:rsid w:val="00E97F89"/>
    <w:rsid w:val="00EA5F38"/>
    <w:rsid w:val="00EA7977"/>
    <w:rsid w:val="00EB7C0B"/>
    <w:rsid w:val="00EC57AF"/>
    <w:rsid w:val="00ED3181"/>
    <w:rsid w:val="00ED7448"/>
    <w:rsid w:val="00EE7D8B"/>
    <w:rsid w:val="00EF0035"/>
    <w:rsid w:val="00EF1AFC"/>
    <w:rsid w:val="00F0187D"/>
    <w:rsid w:val="00F23030"/>
    <w:rsid w:val="00F25E08"/>
    <w:rsid w:val="00F31919"/>
    <w:rsid w:val="00F47AAC"/>
    <w:rsid w:val="00F52FB4"/>
    <w:rsid w:val="00F62B75"/>
    <w:rsid w:val="00F66772"/>
    <w:rsid w:val="00F67AA5"/>
    <w:rsid w:val="00F70FE9"/>
    <w:rsid w:val="00F7629D"/>
    <w:rsid w:val="00F76387"/>
    <w:rsid w:val="00F963ED"/>
    <w:rsid w:val="00FA79BF"/>
    <w:rsid w:val="00FB03B9"/>
    <w:rsid w:val="00FB0C16"/>
    <w:rsid w:val="00FC0993"/>
    <w:rsid w:val="00FE03A7"/>
    <w:rsid w:val="00FE1408"/>
    <w:rsid w:val="00FE2A70"/>
    <w:rsid w:val="00FE4EB4"/>
    <w:rsid w:val="00FE7547"/>
    <w:rsid w:val="00FE7833"/>
    <w:rsid w:val="00FE7ABD"/>
    <w:rsid w:val="00FF3F9D"/>
    <w:rsid w:val="00FF5046"/>
    <w:rsid w:val="00FF613B"/>
    <w:rsid w:val="5224718C"/>
    <w:rsid w:val="5B7DBDC4"/>
    <w:rsid w:val="670EF97C"/>
    <w:rsid w:val="6B610E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6BD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AFF"/>
    <w:pPr>
      <w:framePr w:hSpace="141" w:wrap="around" w:vAnchor="text" w:hAnchor="text" w:x="-709" w:y="1"/>
      <w:spacing w:after="240" w:line="240" w:lineRule="auto"/>
      <w:suppressOverlap/>
      <w:jc w:val="both"/>
    </w:pPr>
    <w:rPr>
      <w:rFonts w:ascii="Arial" w:hAnsi="Arial" w:cs="Arial"/>
      <w:sz w:val="20"/>
      <w:szCs w:val="20"/>
      <w:shd w:val="clear" w:color="auto" w:fill="FFFF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bredelautor">
    <w:name w:val="Nombre del autor"/>
    <w:basedOn w:val="Normal"/>
    <w:next w:val="Normal"/>
    <w:uiPriority w:val="12"/>
    <w:rsid w:val="009A2876"/>
    <w:pPr>
      <w:framePr w:wrap="around"/>
      <w:widowControl w:val="0"/>
      <w:pBdr>
        <w:bottom w:val="single" w:sz="8" w:space="6" w:color="808080" w:themeColor="background1" w:themeShade="80"/>
      </w:pBdr>
      <w:autoSpaceDE w:val="0"/>
      <w:autoSpaceDN w:val="0"/>
    </w:pPr>
    <w:rPr>
      <w:b/>
      <w:caps/>
      <w:szCs w:val="24"/>
    </w:rPr>
  </w:style>
  <w:style w:type="paragraph" w:styleId="Encabezado">
    <w:name w:val="header"/>
    <w:basedOn w:val="Piedepgina"/>
    <w:link w:val="EncabezadoCar"/>
    <w:uiPriority w:val="99"/>
    <w:rsid w:val="00CE1F2C"/>
    <w:rPr>
      <w:rFonts w:asciiTheme="majorHAnsi" w:hAnsiTheme="majorHAnsi"/>
      <w:color w:val="000000" w:themeColor="text1"/>
      <w:sz w:val="56"/>
    </w:rPr>
  </w:style>
  <w:style w:type="character" w:customStyle="1" w:styleId="EncabezadoCar">
    <w:name w:val="Encabezado Car"/>
    <w:basedOn w:val="Fuentedeprrafopredeter"/>
    <w:link w:val="Encabezado"/>
    <w:uiPriority w:val="99"/>
    <w:rsid w:val="00CE1F2C"/>
    <w:rPr>
      <w:rFonts w:asciiTheme="majorHAnsi" w:hAnsiTheme="majorHAnsi"/>
      <w:color w:val="000000" w:themeColor="text1"/>
      <w:sz w:val="56"/>
    </w:rPr>
  </w:style>
  <w:style w:type="paragraph" w:styleId="Piedepgina">
    <w:name w:val="footer"/>
    <w:basedOn w:val="Sinespaciado"/>
    <w:link w:val="PiedepginaCar"/>
    <w:uiPriority w:val="99"/>
    <w:rsid w:val="0010319C"/>
    <w:pPr>
      <w:jc w:val="center"/>
    </w:pPr>
  </w:style>
  <w:style w:type="character" w:customStyle="1" w:styleId="PiedepginaCar">
    <w:name w:val="Pie de página Car"/>
    <w:basedOn w:val="Fuentedeprrafopredeter"/>
    <w:link w:val="Piedepgina"/>
    <w:uiPriority w:val="99"/>
    <w:rsid w:val="0010319C"/>
  </w:style>
  <w:style w:type="paragraph" w:styleId="NormalWeb">
    <w:name w:val="Normal (Web)"/>
    <w:basedOn w:val="Normal"/>
    <w:uiPriority w:val="99"/>
    <w:semiHidden/>
    <w:rsid w:val="00C11F17"/>
    <w:pPr>
      <w:framePr w:wrap="around"/>
      <w:spacing w:before="100" w:beforeAutospacing="1" w:after="100" w:afterAutospacing="1"/>
    </w:pPr>
    <w:rPr>
      <w:rFonts w:ascii="Times New Roman" w:eastAsia="Times New Roman" w:hAnsi="Times New Roman" w:cs="Times New Roman"/>
      <w:szCs w:val="24"/>
    </w:rPr>
  </w:style>
  <w:style w:type="paragraph" w:customStyle="1" w:styleId="Nombredeautorpequeo">
    <w:name w:val="Nombre de autor pequeño"/>
    <w:basedOn w:val="Normal"/>
    <w:qFormat/>
    <w:rsid w:val="00181AFF"/>
    <w:pPr>
      <w:framePr w:wrap="around"/>
      <w:spacing w:after="0"/>
    </w:pPr>
    <w:rPr>
      <w:bCs/>
      <w:i/>
      <w:iCs/>
      <w:noProof/>
    </w:rPr>
  </w:style>
  <w:style w:type="paragraph" w:customStyle="1" w:styleId="Ttulodelartculopequeo">
    <w:name w:val="Título del artículo pequeño"/>
    <w:basedOn w:val="Normal"/>
    <w:qFormat/>
    <w:rsid w:val="00181AFF"/>
    <w:pPr>
      <w:framePr w:wrap="around"/>
      <w:spacing w:after="0" w:line="276" w:lineRule="auto"/>
    </w:pPr>
    <w:rPr>
      <w:b/>
      <w:bCs/>
      <w:noProof/>
      <w:sz w:val="40"/>
      <w:szCs w:val="40"/>
    </w:rPr>
  </w:style>
  <w:style w:type="paragraph" w:customStyle="1" w:styleId="Subttulodelartculopequeo">
    <w:name w:val="Subtítulo del artículo pequeño"/>
    <w:basedOn w:val="Normal"/>
    <w:qFormat/>
    <w:rsid w:val="00181AFF"/>
    <w:pPr>
      <w:framePr w:wrap="around"/>
      <w:spacing w:after="0" w:line="276" w:lineRule="auto"/>
    </w:pPr>
    <w:rPr>
      <w:b/>
      <w:bCs/>
      <w:sz w:val="28"/>
      <w:szCs w:val="28"/>
    </w:rPr>
  </w:style>
  <w:style w:type="paragraph" w:customStyle="1" w:styleId="Copiadecuerpo">
    <w:name w:val="Copia de cuerpo"/>
    <w:basedOn w:val="NormalWeb"/>
    <w:qFormat/>
    <w:rsid w:val="00864FBB"/>
    <w:pPr>
      <w:framePr w:wrap="around"/>
    </w:pPr>
    <w:rPr>
      <w:rFonts w:asciiTheme="minorHAnsi" w:hAnsiTheme="minorHAnsi"/>
      <w:color w:val="000000"/>
    </w:rPr>
  </w:style>
  <w:style w:type="paragraph" w:customStyle="1" w:styleId="Nombredeautorgrande">
    <w:name w:val="Nombre de autor grande"/>
    <w:basedOn w:val="Normal"/>
    <w:next w:val="Sinespaciado"/>
    <w:qFormat/>
    <w:rsid w:val="00727546"/>
    <w:pPr>
      <w:framePr w:wrap="around"/>
      <w:spacing w:after="0" w:line="276" w:lineRule="auto"/>
    </w:pPr>
    <w:rPr>
      <w:sz w:val="32"/>
    </w:rPr>
  </w:style>
  <w:style w:type="paragraph" w:customStyle="1" w:styleId="Ttulodelartculogrande">
    <w:name w:val="Título del artículo grande"/>
    <w:basedOn w:val="Normal"/>
    <w:next w:val="Normal"/>
    <w:qFormat/>
    <w:rsid w:val="00181AFF"/>
    <w:pPr>
      <w:framePr w:wrap="around"/>
      <w:spacing w:after="0" w:line="276" w:lineRule="auto"/>
    </w:pPr>
    <w:rPr>
      <w:noProof/>
      <w:sz w:val="52"/>
    </w:rPr>
  </w:style>
  <w:style w:type="paragraph" w:customStyle="1" w:styleId="Subttulodelartculogrande">
    <w:name w:val="Subtítulo del artículo grande"/>
    <w:basedOn w:val="Normal"/>
    <w:next w:val="Normal"/>
    <w:qFormat/>
    <w:rsid w:val="00727546"/>
    <w:pPr>
      <w:framePr w:wrap="around"/>
      <w:spacing w:after="0" w:line="276" w:lineRule="auto"/>
    </w:pPr>
    <w:rPr>
      <w:sz w:val="40"/>
    </w:rPr>
  </w:style>
  <w:style w:type="paragraph" w:customStyle="1" w:styleId="Ttulodelmembrete">
    <w:name w:val="Título del membrete"/>
    <w:basedOn w:val="Normal"/>
    <w:qFormat/>
    <w:rsid w:val="00181AFF"/>
    <w:pPr>
      <w:framePr w:wrap="around"/>
      <w:spacing w:after="0"/>
      <w:jc w:val="center"/>
    </w:pPr>
    <w:rPr>
      <w:noProof/>
      <w:sz w:val="110"/>
    </w:rPr>
  </w:style>
  <w:style w:type="paragraph" w:customStyle="1" w:styleId="Subttulodelmembrete">
    <w:name w:val="Subtítulo del membrete"/>
    <w:basedOn w:val="Normal"/>
    <w:qFormat/>
    <w:rsid w:val="00181AFF"/>
    <w:pPr>
      <w:framePr w:wrap="around"/>
      <w:spacing w:after="0"/>
      <w:jc w:val="center"/>
    </w:pPr>
    <w:rPr>
      <w:iCs/>
      <w:noProof/>
      <w:sz w:val="52"/>
      <w:szCs w:val="52"/>
    </w:rPr>
  </w:style>
  <w:style w:type="paragraph" w:customStyle="1" w:styleId="Cita1">
    <w:name w:val="Cita1"/>
    <w:basedOn w:val="Normal"/>
    <w:qFormat/>
    <w:rsid w:val="00362F69"/>
    <w:pPr>
      <w:framePr w:wrap="around"/>
      <w:spacing w:after="0"/>
      <w:ind w:left="288" w:hanging="288"/>
    </w:pPr>
    <w:rPr>
      <w:sz w:val="56"/>
      <w:szCs w:val="56"/>
    </w:rPr>
  </w:style>
  <w:style w:type="paragraph" w:customStyle="1" w:styleId="Referenciadelacita">
    <w:name w:val="Referencia de la cita"/>
    <w:basedOn w:val="Normal"/>
    <w:qFormat/>
    <w:rsid w:val="00362F69"/>
    <w:pPr>
      <w:framePr w:wrap="around"/>
      <w:spacing w:after="0"/>
      <w:ind w:left="288" w:hanging="288"/>
      <w:jc w:val="right"/>
    </w:pPr>
    <w:rPr>
      <w:sz w:val="32"/>
      <w:szCs w:val="32"/>
    </w:rPr>
  </w:style>
  <w:style w:type="paragraph" w:customStyle="1" w:styleId="Ttulodelafoto">
    <w:name w:val="Título de la foto"/>
    <w:basedOn w:val="Normal"/>
    <w:qFormat/>
    <w:rsid w:val="00AE4980"/>
    <w:pPr>
      <w:framePr w:wrap="around"/>
      <w:spacing w:after="0"/>
    </w:pPr>
    <w:rPr>
      <w:noProof/>
      <w:sz w:val="18"/>
    </w:rPr>
  </w:style>
  <w:style w:type="paragraph" w:customStyle="1" w:styleId="Copiadelmembrete">
    <w:name w:val="Copia del membrete"/>
    <w:basedOn w:val="Normal"/>
    <w:qFormat/>
    <w:rsid w:val="00181AFF"/>
    <w:pPr>
      <w:framePr w:wrap="around"/>
      <w:spacing w:after="0"/>
    </w:pPr>
    <w:rPr>
      <w:iCs/>
      <w:noProof/>
    </w:rPr>
  </w:style>
  <w:style w:type="character" w:styleId="Refdecomentario">
    <w:name w:val="annotation reference"/>
    <w:basedOn w:val="Fuentedeprrafopredeter"/>
    <w:uiPriority w:val="99"/>
    <w:semiHidden/>
    <w:unhideWhenUsed/>
    <w:rsid w:val="00F31919"/>
    <w:rPr>
      <w:sz w:val="16"/>
      <w:szCs w:val="16"/>
    </w:rPr>
  </w:style>
  <w:style w:type="paragraph" w:styleId="Textocomentario">
    <w:name w:val="annotation text"/>
    <w:basedOn w:val="Normal"/>
    <w:link w:val="TextocomentarioCar"/>
    <w:uiPriority w:val="99"/>
    <w:semiHidden/>
    <w:rsid w:val="00F31919"/>
    <w:pPr>
      <w:framePr w:wrap="around"/>
    </w:pPr>
  </w:style>
  <w:style w:type="character" w:customStyle="1" w:styleId="TextocomentarioCar">
    <w:name w:val="Texto comentario Car"/>
    <w:basedOn w:val="Fuentedeprrafopredeter"/>
    <w:link w:val="Textocomentario"/>
    <w:uiPriority w:val="99"/>
    <w:semiHidden/>
    <w:rsid w:val="00B523EA"/>
    <w:rPr>
      <w:sz w:val="20"/>
      <w:szCs w:val="20"/>
    </w:rPr>
  </w:style>
  <w:style w:type="paragraph" w:styleId="Asuntodelcomentario">
    <w:name w:val="annotation subject"/>
    <w:basedOn w:val="Textocomentario"/>
    <w:next w:val="Textocomentario"/>
    <w:link w:val="AsuntodelcomentarioCar"/>
    <w:uiPriority w:val="99"/>
    <w:semiHidden/>
    <w:unhideWhenUsed/>
    <w:rsid w:val="00F31919"/>
    <w:pPr>
      <w:framePr w:wrap="around"/>
    </w:pPr>
    <w:rPr>
      <w:b/>
      <w:bCs/>
    </w:rPr>
  </w:style>
  <w:style w:type="character" w:customStyle="1" w:styleId="AsuntodelcomentarioCar">
    <w:name w:val="Asunto del comentario Car"/>
    <w:basedOn w:val="TextocomentarioCar"/>
    <w:link w:val="Asuntodelcomentario"/>
    <w:uiPriority w:val="99"/>
    <w:semiHidden/>
    <w:rsid w:val="00F31919"/>
    <w:rPr>
      <w:b/>
      <w:bCs/>
      <w:sz w:val="20"/>
      <w:szCs w:val="20"/>
    </w:rPr>
  </w:style>
  <w:style w:type="paragraph" w:styleId="Textodeglobo">
    <w:name w:val="Balloon Text"/>
    <w:basedOn w:val="Normal"/>
    <w:link w:val="TextodegloboCar"/>
    <w:uiPriority w:val="99"/>
    <w:semiHidden/>
    <w:unhideWhenUsed/>
    <w:rsid w:val="000064BF"/>
    <w:pPr>
      <w:framePr w:wrap="around"/>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64BF"/>
    <w:rPr>
      <w:rFonts w:ascii="Segoe UI" w:hAnsi="Segoe UI" w:cs="Segoe UI"/>
      <w:sz w:val="18"/>
      <w:szCs w:val="18"/>
    </w:rPr>
  </w:style>
  <w:style w:type="character" w:styleId="Textodelmarcadordeposicin">
    <w:name w:val="Placeholder Text"/>
    <w:basedOn w:val="Fuentedeprrafopredeter"/>
    <w:uiPriority w:val="99"/>
    <w:semiHidden/>
    <w:rsid w:val="00F7629D"/>
    <w:rPr>
      <w:color w:val="808080"/>
    </w:rPr>
  </w:style>
  <w:style w:type="paragraph" w:styleId="Sinespaciado">
    <w:name w:val="No Spacing"/>
    <w:uiPriority w:val="1"/>
    <w:qFormat/>
    <w:rsid w:val="00F66772"/>
    <w:pPr>
      <w:spacing w:after="0" w:line="240" w:lineRule="auto"/>
    </w:pPr>
  </w:style>
  <w:style w:type="paragraph" w:styleId="TDC1">
    <w:name w:val="toc 1"/>
    <w:basedOn w:val="Copiadecuerpo"/>
    <w:next w:val="Normal"/>
    <w:uiPriority w:val="39"/>
    <w:rsid w:val="005E1B08"/>
    <w:pPr>
      <w:framePr w:wrap="around"/>
      <w:spacing w:before="0" w:beforeAutospacing="0" w:after="0" w:afterAutospacing="0"/>
    </w:pPr>
    <w:rPr>
      <w:color w:val="000000" w:themeColor="text1"/>
    </w:rPr>
  </w:style>
  <w:style w:type="paragraph" w:styleId="TDC2">
    <w:name w:val="toc 2"/>
    <w:basedOn w:val="Normal"/>
    <w:next w:val="Normal"/>
    <w:uiPriority w:val="39"/>
    <w:rsid w:val="000C492C"/>
    <w:pPr>
      <w:framePr w:wrap="around"/>
      <w:spacing w:after="0"/>
    </w:pPr>
    <w:rPr>
      <w:b/>
    </w:rPr>
  </w:style>
  <w:style w:type="paragraph" w:styleId="Textonotapie">
    <w:name w:val="footnote text"/>
    <w:basedOn w:val="Normal"/>
    <w:link w:val="TextonotapieCar"/>
    <w:uiPriority w:val="99"/>
    <w:unhideWhenUsed/>
    <w:rsid w:val="00781B38"/>
    <w:pPr>
      <w:framePr w:wrap="around"/>
      <w:spacing w:after="0"/>
    </w:pPr>
  </w:style>
  <w:style w:type="character" w:customStyle="1" w:styleId="TextonotapieCar">
    <w:name w:val="Texto nota pie Car"/>
    <w:basedOn w:val="Fuentedeprrafopredeter"/>
    <w:link w:val="Textonotapie"/>
    <w:uiPriority w:val="99"/>
    <w:rsid w:val="00781B38"/>
    <w:rPr>
      <w:sz w:val="20"/>
      <w:szCs w:val="20"/>
    </w:rPr>
  </w:style>
  <w:style w:type="character" w:styleId="Refdenotaalpie">
    <w:name w:val="footnote reference"/>
    <w:basedOn w:val="Fuentedeprrafopredeter"/>
    <w:uiPriority w:val="99"/>
    <w:semiHidden/>
    <w:unhideWhenUsed/>
    <w:rsid w:val="00781B38"/>
    <w:rPr>
      <w:vertAlign w:val="superscript"/>
    </w:rPr>
  </w:style>
  <w:style w:type="character" w:styleId="Hipervnculo">
    <w:name w:val="Hyperlink"/>
    <w:basedOn w:val="Fuentedeprrafopredeter"/>
    <w:uiPriority w:val="99"/>
    <w:unhideWhenUsed/>
    <w:rsid w:val="00C42276"/>
    <w:rPr>
      <w:color w:val="0563C1" w:themeColor="hyperlink"/>
      <w:u w:val="single"/>
    </w:rPr>
  </w:style>
  <w:style w:type="character" w:styleId="Mencinsinresolver">
    <w:name w:val="Unresolved Mention"/>
    <w:basedOn w:val="Fuentedeprrafopredeter"/>
    <w:uiPriority w:val="99"/>
    <w:semiHidden/>
    <w:unhideWhenUsed/>
    <w:rsid w:val="00C42276"/>
    <w:rPr>
      <w:color w:val="605E5C"/>
      <w:shd w:val="clear" w:color="auto" w:fill="E1DFDD"/>
    </w:rPr>
  </w:style>
  <w:style w:type="character" w:styleId="Textoennegrita">
    <w:name w:val="Strong"/>
    <w:basedOn w:val="Fuentedeprrafopredeter"/>
    <w:uiPriority w:val="22"/>
    <w:qFormat/>
    <w:rsid w:val="000E365B"/>
    <w:rPr>
      <w:b/>
      <w:bCs/>
    </w:rPr>
  </w:style>
  <w:style w:type="character" w:styleId="Hipervnculovisitado">
    <w:name w:val="FollowedHyperlink"/>
    <w:basedOn w:val="Fuentedeprrafopredeter"/>
    <w:uiPriority w:val="99"/>
    <w:semiHidden/>
    <w:unhideWhenUsed/>
    <w:rsid w:val="00922D93"/>
    <w:rPr>
      <w:color w:val="954F72" w:themeColor="followedHyperlink"/>
      <w:u w:val="single"/>
    </w:rPr>
  </w:style>
  <w:style w:type="paragraph" w:styleId="Revisin">
    <w:name w:val="Revision"/>
    <w:hidden/>
    <w:uiPriority w:val="99"/>
    <w:semiHidden/>
    <w:rsid w:val="00151C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3475">
      <w:bodyDiv w:val="1"/>
      <w:marLeft w:val="0"/>
      <w:marRight w:val="0"/>
      <w:marTop w:val="0"/>
      <w:marBottom w:val="0"/>
      <w:divBdr>
        <w:top w:val="none" w:sz="0" w:space="0" w:color="auto"/>
        <w:left w:val="none" w:sz="0" w:space="0" w:color="auto"/>
        <w:bottom w:val="none" w:sz="0" w:space="0" w:color="auto"/>
        <w:right w:val="none" w:sz="0" w:space="0" w:color="auto"/>
      </w:divBdr>
    </w:div>
    <w:div w:id="1026249580">
      <w:bodyDiv w:val="1"/>
      <w:marLeft w:val="0"/>
      <w:marRight w:val="0"/>
      <w:marTop w:val="0"/>
      <w:marBottom w:val="0"/>
      <w:divBdr>
        <w:top w:val="none" w:sz="0" w:space="0" w:color="auto"/>
        <w:left w:val="none" w:sz="0" w:space="0" w:color="auto"/>
        <w:bottom w:val="none" w:sz="0" w:space="0" w:color="auto"/>
        <w:right w:val="none" w:sz="0" w:space="0" w:color="auto"/>
      </w:divBdr>
    </w:div>
    <w:div w:id="1094132319">
      <w:bodyDiv w:val="1"/>
      <w:marLeft w:val="0"/>
      <w:marRight w:val="0"/>
      <w:marTop w:val="0"/>
      <w:marBottom w:val="0"/>
      <w:divBdr>
        <w:top w:val="none" w:sz="0" w:space="0" w:color="auto"/>
        <w:left w:val="none" w:sz="0" w:space="0" w:color="auto"/>
        <w:bottom w:val="none" w:sz="0" w:space="0" w:color="auto"/>
        <w:right w:val="none" w:sz="0" w:space="0" w:color="auto"/>
      </w:divBdr>
    </w:div>
    <w:div w:id="1381520054">
      <w:bodyDiv w:val="1"/>
      <w:marLeft w:val="0"/>
      <w:marRight w:val="0"/>
      <w:marTop w:val="0"/>
      <w:marBottom w:val="0"/>
      <w:divBdr>
        <w:top w:val="none" w:sz="0" w:space="0" w:color="auto"/>
        <w:left w:val="none" w:sz="0" w:space="0" w:color="auto"/>
        <w:bottom w:val="none" w:sz="0" w:space="0" w:color="auto"/>
        <w:right w:val="none" w:sz="0" w:space="0" w:color="auto"/>
      </w:divBdr>
    </w:div>
    <w:div w:id="139855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AppData\Roaming\Microsoft\Templates\Peri&#243;dico%20tradici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9A8865C6F4439697E59665BB54BC29"/>
        <w:category>
          <w:name w:val="General"/>
          <w:gallery w:val="placeholder"/>
        </w:category>
        <w:types>
          <w:type w:val="bbPlcHdr"/>
        </w:types>
        <w:behaviors>
          <w:behavior w:val="content"/>
        </w:behaviors>
        <w:guid w:val="{1328DBCF-6952-4A5F-B3A4-B9E22D5AC5CB}"/>
      </w:docPartPr>
      <w:docPartBody>
        <w:p w:rsidR="005954FE" w:rsidRDefault="00E75D49">
          <w:pPr>
            <w:pStyle w:val="3C9A8865C6F4439697E59665BB54BC29"/>
          </w:pPr>
          <w:r w:rsidRPr="00AD1B7F">
            <w:rPr>
              <w:noProof/>
              <w:lang w:bidi="es-ES"/>
            </w:rPr>
            <w:t xml:space="preserve">Martes, </w:t>
          </w:r>
          <w:r w:rsidRPr="00AD1B7F">
            <w:rPr>
              <w:noProof/>
              <w:lang w:bidi="es-ES"/>
            </w:rPr>
            <w:br/>
            <w:t xml:space="preserve">20 de sep. </w:t>
          </w:r>
          <w:r w:rsidRPr="00AD1B7F">
            <w:rPr>
              <w:noProof/>
              <w:lang w:bidi="es-ES"/>
            </w:rPr>
            <w:br/>
            <w:t>AAAA</w:t>
          </w:r>
        </w:p>
      </w:docPartBody>
    </w:docPart>
    <w:docPart>
      <w:docPartPr>
        <w:name w:val="D2A213B4E887457E84E125457CD1460B"/>
        <w:category>
          <w:name w:val="General"/>
          <w:gallery w:val="placeholder"/>
        </w:category>
        <w:types>
          <w:type w:val="bbPlcHdr"/>
        </w:types>
        <w:behaviors>
          <w:behavior w:val="content"/>
        </w:behaviors>
        <w:guid w:val="{5A204A7A-934D-482A-941D-8CB12A8311F7}"/>
      </w:docPartPr>
      <w:docPartBody>
        <w:p w:rsidR="005954FE" w:rsidRDefault="00E75D49">
          <w:pPr>
            <w:pStyle w:val="D2A213B4E887457E84E125457CD1460B"/>
          </w:pPr>
          <w:r w:rsidRPr="00AD1B7F">
            <w:rPr>
              <w:noProof/>
              <w:lang w:bidi="es-ES"/>
            </w:rPr>
            <w:t>NOTICIAS HOY</w:t>
          </w:r>
        </w:p>
      </w:docPartBody>
    </w:docPart>
    <w:docPart>
      <w:docPartPr>
        <w:name w:val="0332AF01A7D04EEFA7A5A248C51990A1"/>
        <w:category>
          <w:name w:val="General"/>
          <w:gallery w:val="placeholder"/>
        </w:category>
        <w:types>
          <w:type w:val="bbPlcHdr"/>
        </w:types>
        <w:behaviors>
          <w:behavior w:val="content"/>
        </w:behaviors>
        <w:guid w:val="{B0444594-8D46-4AA6-84AF-9B24151522BD}"/>
      </w:docPartPr>
      <w:docPartBody>
        <w:p w:rsidR="005954FE" w:rsidRDefault="00E75D49">
          <w:pPr>
            <w:pStyle w:val="0332AF01A7D04EEFA7A5A248C51990A1"/>
          </w:pPr>
          <w:r w:rsidRPr="00AD1B7F">
            <w:rPr>
              <w:noProof/>
              <w:lang w:bidi="es-ES"/>
            </w:rPr>
            <w:t>Últimas actualizaciones de noticias y boletines</w:t>
          </w:r>
        </w:p>
      </w:docPartBody>
    </w:docPart>
    <w:docPart>
      <w:docPartPr>
        <w:name w:val="83DBA4EE72F545ADABD81311ECF6AEB0"/>
        <w:category>
          <w:name w:val="General"/>
          <w:gallery w:val="placeholder"/>
        </w:category>
        <w:types>
          <w:type w:val="bbPlcHdr"/>
        </w:types>
        <w:behaviors>
          <w:behavior w:val="content"/>
        </w:behaviors>
        <w:guid w:val="{C8B0E61B-0FDD-4C3A-B4B9-94249CFE6118}"/>
      </w:docPartPr>
      <w:docPartBody>
        <w:p w:rsidR="005954FE" w:rsidRDefault="00E75D49">
          <w:pPr>
            <w:pStyle w:val="83DBA4EE72F545ADABD81311ECF6AEB0"/>
          </w:pPr>
          <w:r w:rsidRPr="00AD1B7F">
            <w:rPr>
              <w:noProof/>
              <w:lang w:bidi="es-ES"/>
            </w:rPr>
            <w:t>Número</w:t>
          </w:r>
          <w:r w:rsidRPr="00AD1B7F">
            <w:rPr>
              <w:noProof/>
              <w:lang w:bidi="es-ES"/>
            </w:rPr>
            <w:br/>
            <w:t>10</w:t>
          </w:r>
        </w:p>
      </w:docPartBody>
    </w:docPart>
    <w:docPart>
      <w:docPartPr>
        <w:name w:val="6A807CBC78BA47E3903F62B57481ADC2"/>
        <w:category>
          <w:name w:val="General"/>
          <w:gallery w:val="placeholder"/>
        </w:category>
        <w:types>
          <w:type w:val="bbPlcHdr"/>
        </w:types>
        <w:behaviors>
          <w:behavior w:val="content"/>
        </w:behaviors>
        <w:guid w:val="{4922B0A9-1C9C-4F8A-8E12-EEB08E6F560A}"/>
      </w:docPartPr>
      <w:docPartBody>
        <w:p w:rsidR="005954FE" w:rsidRDefault="00E75D49">
          <w:pPr>
            <w:pStyle w:val="6A807CBC78BA47E3903F62B57481ADC2"/>
          </w:pPr>
          <w:r w:rsidRPr="00AD1B7F">
            <w:rPr>
              <w:noProof/>
              <w:lang w:bidi="es-ES"/>
            </w:rPr>
            <w:t>Mirjam Nilsson</w:t>
          </w:r>
        </w:p>
      </w:docPartBody>
    </w:docPart>
    <w:docPart>
      <w:docPartPr>
        <w:name w:val="DEE377F63F8F4849A2C23BC9179C1B53"/>
        <w:category>
          <w:name w:val="General"/>
          <w:gallery w:val="placeholder"/>
        </w:category>
        <w:types>
          <w:type w:val="bbPlcHdr"/>
        </w:types>
        <w:behaviors>
          <w:behavior w:val="content"/>
        </w:behaviors>
        <w:guid w:val="{13CD102C-D004-4428-A1E9-601A876B3466}"/>
      </w:docPartPr>
      <w:docPartBody>
        <w:p w:rsidR="005954FE" w:rsidRDefault="00E75D49">
          <w:pPr>
            <w:pStyle w:val="DEE377F63F8F4849A2C23BC9179C1B53"/>
          </w:pPr>
          <w:r w:rsidRPr="00AD1B7F">
            <w:rPr>
              <w:noProof/>
              <w:lang w:bidi="es-ES"/>
            </w:rPr>
            <w:t>La exclusiva del día</w:t>
          </w:r>
        </w:p>
      </w:docPartBody>
    </w:docPart>
    <w:docPart>
      <w:docPartPr>
        <w:name w:val="FBBB191B4DF9458BAB0FD4B63C519ADF"/>
        <w:category>
          <w:name w:val="General"/>
          <w:gallery w:val="placeholder"/>
        </w:category>
        <w:types>
          <w:type w:val="bbPlcHdr"/>
        </w:types>
        <w:behaviors>
          <w:behavior w:val="content"/>
        </w:behaviors>
        <w:guid w:val="{D6EA1482-2CB1-4EF7-8763-240279A92272}"/>
      </w:docPartPr>
      <w:docPartBody>
        <w:p w:rsidR="00271D94" w:rsidRPr="00AD1B7F" w:rsidRDefault="00E75D49" w:rsidP="00F66772">
          <w:pPr>
            <w:rPr>
              <w:noProof/>
            </w:rPr>
          </w:pPr>
          <w:r w:rsidRPr="00AD1B7F">
            <w:rPr>
              <w:noProof/>
              <w:lang w:bidi="es-ES"/>
            </w:rPr>
            <w:t xml:space="preserve">Los vídeos son una forma eficaz de expresar su punto de vista. Al hacer clic en Vídeo en línea, puede pegar el código para insertar el vídeo que desee. También puede escribir una palabra clave para buscar en línea el vídeo que mejor se adapte a su documento. </w:t>
          </w:r>
        </w:p>
        <w:p w:rsidR="00271D94" w:rsidRPr="00AD1B7F" w:rsidRDefault="00E75D49" w:rsidP="00F66772">
          <w:pPr>
            <w:rPr>
              <w:noProof/>
            </w:rPr>
          </w:pPr>
          <w:r w:rsidRPr="00AD1B7F">
            <w:rPr>
              <w:noProof/>
              <w:lang w:bidi="es-ES"/>
            </w:rPr>
            <w:t xml:space="preserve">Para que el documento parezca profesional, Word proporciona encabezado, pie de página, portada y diseños de cuadro de texto que se complementan entre sí. Por ejemplo, puede agregar una portada, un encabezado y una barra lateral que combinen bien. </w:t>
          </w:r>
        </w:p>
        <w:p w:rsidR="00271D94" w:rsidRPr="00AD1B7F" w:rsidRDefault="00E75D49" w:rsidP="00F66772">
          <w:pPr>
            <w:rPr>
              <w:noProof/>
            </w:rPr>
          </w:pPr>
          <w:r w:rsidRPr="00AD1B7F">
            <w:rPr>
              <w:noProof/>
              <w:lang w:bidi="es-ES"/>
            </w:rPr>
            <w:t xml:space="preserve">Haga clic en Insertar y, a continuación, elija los elementos que desee de las diferentes galerías. </w:t>
          </w:r>
        </w:p>
        <w:p w:rsidR="00271D94" w:rsidRPr="00AD1B7F" w:rsidRDefault="00E75D49" w:rsidP="00F66772">
          <w:pPr>
            <w:rPr>
              <w:noProof/>
            </w:rPr>
          </w:pPr>
          <w:r w:rsidRPr="00AD1B7F">
            <w:rPr>
              <w:noProof/>
              <w:lang w:bidi="es-ES"/>
            </w:rPr>
            <w:t xml:space="preserve">Los temas y estilos también contribuyen a que su documento esté bien coordinado. Al hacer clic en Diseño y elegir un Tema nuevo, las imágenes, gráficos y elementos gráficos SmartArt cambiarán para coincidir con el nuevo tema. Al aplicar estilos, los títulos cambian para coincidir con el nuevo tema. </w:t>
          </w:r>
        </w:p>
        <w:p w:rsidR="00271D94" w:rsidRPr="00AD1B7F" w:rsidRDefault="00E75D49" w:rsidP="00F66772">
          <w:pPr>
            <w:rPr>
              <w:noProof/>
            </w:rPr>
          </w:pPr>
          <w:r w:rsidRPr="00AD1B7F">
            <w:rPr>
              <w:noProof/>
              <w:lang w:bidi="es-ES"/>
            </w:rPr>
            <w:t xml:space="preserve">Ahorre tiempo en Word con los nuevos botones que aparecen donde los necesita. Para cambiar la forma en la que una imagen se ajusta al documento, haga clic para ver un botón con Opciones de diseño junto a ella. </w:t>
          </w:r>
        </w:p>
        <w:p w:rsidR="005954FE" w:rsidRDefault="00E75D49">
          <w:pPr>
            <w:pStyle w:val="FBBB191B4DF9458BAB0FD4B63C519ADF"/>
          </w:pPr>
          <w:r w:rsidRPr="00AD1B7F">
            <w:rPr>
              <w:noProof/>
              <w:lang w:bidi="es-ES"/>
            </w:rPr>
            <w:t>Cuando trabaje en una tabla, haga clic donde desee agregar una fila o columna y, a continuación, haga clic en el signo más.</w:t>
          </w:r>
        </w:p>
      </w:docPartBody>
    </w:docPart>
    <w:docPart>
      <w:docPartPr>
        <w:name w:val="8042A96893894C00A3DAF01FA284CB33"/>
        <w:category>
          <w:name w:val="General"/>
          <w:gallery w:val="placeholder"/>
        </w:category>
        <w:types>
          <w:type w:val="bbPlcHdr"/>
        </w:types>
        <w:behaviors>
          <w:behavior w:val="content"/>
        </w:behaviors>
        <w:guid w:val="{8F1FA60E-EA22-4CAD-8EC5-BF083AFAA485}"/>
      </w:docPartPr>
      <w:docPartBody>
        <w:p w:rsidR="00A526EF" w:rsidRDefault="005954FE" w:rsidP="005954FE">
          <w:pPr>
            <w:pStyle w:val="8042A96893894C00A3DAF01FA284CB33"/>
          </w:pPr>
          <w:r w:rsidRPr="00AD1B7F">
            <w:rPr>
              <w:lang w:bidi="es-ES"/>
            </w:rPr>
            <w:t>Título de la imagen: Para que el documento parezca profesional, Word proporciona encabezado, pie de página, portada y diseños de cuadro de texto que se complementan entre sí.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Pro Black">
    <w:charset w:val="00"/>
    <w:family w:val="roman"/>
    <w:pitch w:val="variable"/>
    <w:sig w:usb0="800002AF"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80"/>
    <w:rsid w:val="00147D80"/>
    <w:rsid w:val="0038374A"/>
    <w:rsid w:val="005954FE"/>
    <w:rsid w:val="00A526EF"/>
    <w:rsid w:val="00B23A2A"/>
    <w:rsid w:val="00E75D49"/>
    <w:rsid w:val="00E818C5"/>
    <w:rsid w:val="00F60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C9A8865C6F4439697E59665BB54BC29">
    <w:name w:val="3C9A8865C6F4439697E59665BB54BC29"/>
  </w:style>
  <w:style w:type="paragraph" w:customStyle="1" w:styleId="D2A213B4E887457E84E125457CD1460B">
    <w:name w:val="D2A213B4E887457E84E125457CD1460B"/>
  </w:style>
  <w:style w:type="paragraph" w:customStyle="1" w:styleId="0332AF01A7D04EEFA7A5A248C51990A1">
    <w:name w:val="0332AF01A7D04EEFA7A5A248C51990A1"/>
  </w:style>
  <w:style w:type="paragraph" w:customStyle="1" w:styleId="83DBA4EE72F545ADABD81311ECF6AEB0">
    <w:name w:val="83DBA4EE72F545ADABD81311ECF6AEB0"/>
  </w:style>
  <w:style w:type="paragraph" w:customStyle="1" w:styleId="6A807CBC78BA47E3903F62B57481ADC2">
    <w:name w:val="6A807CBC78BA47E3903F62B57481ADC2"/>
  </w:style>
  <w:style w:type="paragraph" w:customStyle="1" w:styleId="DEE377F63F8F4849A2C23BC9179C1B53">
    <w:name w:val="DEE377F63F8F4849A2C23BC9179C1B53"/>
  </w:style>
  <w:style w:type="paragraph" w:customStyle="1" w:styleId="F0F4E4A4080944D2B2B2E13E0EE3684C">
    <w:name w:val="F0F4E4A4080944D2B2B2E13E0EE3684C"/>
  </w:style>
  <w:style w:type="paragraph" w:customStyle="1" w:styleId="FBBB191B4DF9458BAB0FD4B63C519ADF">
    <w:name w:val="FBBB191B4DF9458BAB0FD4B63C519ADF"/>
  </w:style>
  <w:style w:type="paragraph" w:customStyle="1" w:styleId="26540A2D05DA455BAA27FF5461290CA4">
    <w:name w:val="26540A2D05DA455BAA27FF5461290CA4"/>
  </w:style>
  <w:style w:type="paragraph" w:customStyle="1" w:styleId="1F325BC263BD4028A7942C1D8633DE71">
    <w:name w:val="1F325BC263BD4028A7942C1D8633DE71"/>
  </w:style>
  <w:style w:type="paragraph" w:customStyle="1" w:styleId="F188714CE82E40D896F4BFF29D11DB24">
    <w:name w:val="F188714CE82E40D896F4BFF29D11DB24"/>
  </w:style>
  <w:style w:type="paragraph" w:customStyle="1" w:styleId="EA1A2A8F2E8E4D3BAA3E762D723854B6">
    <w:name w:val="EA1A2A8F2E8E4D3BAA3E762D723854B6"/>
  </w:style>
  <w:style w:type="paragraph" w:customStyle="1" w:styleId="280DA11807E84E7F8F7865E4D9348531">
    <w:name w:val="280DA11807E84E7F8F7865E4D9348531"/>
  </w:style>
  <w:style w:type="paragraph" w:customStyle="1" w:styleId="2219E533219C4D4FB6188954DA1B67EC">
    <w:name w:val="2219E533219C4D4FB6188954DA1B67EC"/>
  </w:style>
  <w:style w:type="paragraph" w:customStyle="1" w:styleId="29A2BD94B3864985A5DE2FFF41006EFB">
    <w:name w:val="29A2BD94B3864985A5DE2FFF41006EFB"/>
  </w:style>
  <w:style w:type="character" w:styleId="Textodelmarcadordeposicin">
    <w:name w:val="Placeholder Text"/>
    <w:basedOn w:val="Fuentedeprrafopredeter"/>
    <w:uiPriority w:val="99"/>
    <w:semiHidden/>
    <w:rPr>
      <w:color w:val="808080"/>
    </w:rPr>
  </w:style>
  <w:style w:type="paragraph" w:customStyle="1" w:styleId="DCC1D1BA843C42C7B6D00D363E7E61D8">
    <w:name w:val="DCC1D1BA843C42C7B6D00D363E7E61D8"/>
  </w:style>
  <w:style w:type="paragraph" w:customStyle="1" w:styleId="355F66ABE9A64FCCA4C60244E0F4BD2E">
    <w:name w:val="355F66ABE9A64FCCA4C60244E0F4BD2E"/>
  </w:style>
  <w:style w:type="paragraph" w:customStyle="1" w:styleId="67ACFAFE8D7F457E82752F36FF773198">
    <w:name w:val="67ACFAFE8D7F457E82752F36FF773198"/>
  </w:style>
  <w:style w:type="paragraph" w:customStyle="1" w:styleId="1A17D9F20EFD496A8E6A68D43D9713A1">
    <w:name w:val="1A17D9F20EFD496A8E6A68D43D9713A1"/>
  </w:style>
  <w:style w:type="paragraph" w:customStyle="1" w:styleId="C78C7E5243624359803E16F3A8373652">
    <w:name w:val="C78C7E5243624359803E16F3A8373652"/>
  </w:style>
  <w:style w:type="paragraph" w:customStyle="1" w:styleId="09944CEF04E54C9D9347B910E477EEA9">
    <w:name w:val="09944CEF04E54C9D9347B910E477EEA9"/>
  </w:style>
  <w:style w:type="paragraph" w:customStyle="1" w:styleId="848B0B8EA6514AF98B0BD6A42F09A09D">
    <w:name w:val="848B0B8EA6514AF98B0BD6A42F09A09D"/>
  </w:style>
  <w:style w:type="paragraph" w:customStyle="1" w:styleId="8AAD211079CF4F2F9AC09E017935763F">
    <w:name w:val="8AAD211079CF4F2F9AC09E017935763F"/>
  </w:style>
  <w:style w:type="paragraph" w:customStyle="1" w:styleId="0C401640699549B0B963801CE86DFEAD">
    <w:name w:val="0C401640699549B0B963801CE86DFEAD"/>
  </w:style>
  <w:style w:type="paragraph" w:customStyle="1" w:styleId="7D8EB076E8C24C92BD971032DFD6883A">
    <w:name w:val="7D8EB076E8C24C92BD971032DFD6883A"/>
  </w:style>
  <w:style w:type="paragraph" w:customStyle="1" w:styleId="B5DBCBCB1A934723A227799AE403A741">
    <w:name w:val="B5DBCBCB1A934723A227799AE403A741"/>
  </w:style>
  <w:style w:type="paragraph" w:customStyle="1" w:styleId="526AA2F11988451BBCEC1598EA8E627A">
    <w:name w:val="526AA2F11988451BBCEC1598EA8E627A"/>
  </w:style>
  <w:style w:type="paragraph" w:customStyle="1" w:styleId="AFB12AB90285451B9490EB965FE4A371">
    <w:name w:val="AFB12AB90285451B9490EB965FE4A371"/>
  </w:style>
  <w:style w:type="paragraph" w:customStyle="1" w:styleId="6890FF351D694A8B9B44220319990FF4">
    <w:name w:val="6890FF351D694A8B9B44220319990FF4"/>
  </w:style>
  <w:style w:type="paragraph" w:customStyle="1" w:styleId="5B8AF882193C47F2BA77B2683EF0E786">
    <w:name w:val="5B8AF882193C47F2BA77B2683EF0E786"/>
  </w:style>
  <w:style w:type="paragraph" w:customStyle="1" w:styleId="888A6AB3D09E494C993CCCFC4D45A51F">
    <w:name w:val="888A6AB3D09E494C993CCCFC4D45A51F"/>
  </w:style>
  <w:style w:type="paragraph" w:customStyle="1" w:styleId="9B8B93703A67453BA1748173BB2F6411">
    <w:name w:val="9B8B93703A67453BA1748173BB2F6411"/>
  </w:style>
  <w:style w:type="paragraph" w:customStyle="1" w:styleId="E8A0AB303AD646ABBF21473A7C7349A6">
    <w:name w:val="E8A0AB303AD646ABBF21473A7C7349A6"/>
  </w:style>
  <w:style w:type="paragraph" w:customStyle="1" w:styleId="89655D47DBFB4B1699B27DAA09B3E48B">
    <w:name w:val="89655D47DBFB4B1699B27DAA09B3E48B"/>
  </w:style>
  <w:style w:type="paragraph" w:customStyle="1" w:styleId="EB981161661C4316A48CE7ED23A6E515">
    <w:name w:val="EB981161661C4316A48CE7ED23A6E515"/>
  </w:style>
  <w:style w:type="paragraph" w:customStyle="1" w:styleId="FA0BC848BA024F058B65B8E7DFD44B6D">
    <w:name w:val="FA0BC848BA024F058B65B8E7DFD44B6D"/>
  </w:style>
  <w:style w:type="paragraph" w:customStyle="1" w:styleId="F8848A5BF1EF49D7B5E745AB9E4F9F8E">
    <w:name w:val="F8848A5BF1EF49D7B5E745AB9E4F9F8E"/>
  </w:style>
  <w:style w:type="paragraph" w:customStyle="1" w:styleId="424E5CEFE51F4A6DA0D2869F234DA866">
    <w:name w:val="424E5CEFE51F4A6DA0D2869F234DA866"/>
  </w:style>
  <w:style w:type="paragraph" w:customStyle="1" w:styleId="E5B924BAD65646E9984D14DB84E4FF0E">
    <w:name w:val="E5B924BAD65646E9984D14DB84E4FF0E"/>
  </w:style>
  <w:style w:type="paragraph" w:customStyle="1" w:styleId="BCFFF37EF7A147C8BA9BD550FBC09834">
    <w:name w:val="BCFFF37EF7A147C8BA9BD550FBC09834"/>
  </w:style>
  <w:style w:type="paragraph" w:customStyle="1" w:styleId="C742CF6C94104E55AA641FDCC85D7FB8">
    <w:name w:val="C742CF6C94104E55AA641FDCC85D7FB8"/>
  </w:style>
  <w:style w:type="paragraph" w:customStyle="1" w:styleId="2D55FE5775D748FDA5EACAE9C743BB7A">
    <w:name w:val="2D55FE5775D748FDA5EACAE9C743BB7A"/>
  </w:style>
  <w:style w:type="paragraph" w:customStyle="1" w:styleId="A077999C23154D98AEE40A9E3C4F2BB3">
    <w:name w:val="A077999C23154D98AEE40A9E3C4F2BB3"/>
  </w:style>
  <w:style w:type="paragraph" w:customStyle="1" w:styleId="4776CACA30ED4AFA84FD23FD28BCCAE3">
    <w:name w:val="4776CACA30ED4AFA84FD23FD28BCCAE3"/>
  </w:style>
  <w:style w:type="paragraph" w:customStyle="1" w:styleId="01C2C03FF22E47FE9C3A146ADC38FE34">
    <w:name w:val="01C2C03FF22E47FE9C3A146ADC38FE34"/>
  </w:style>
  <w:style w:type="paragraph" w:customStyle="1" w:styleId="1AA8F08843514705B01F261D89CFD80C">
    <w:name w:val="1AA8F08843514705B01F261D89CFD80C"/>
  </w:style>
  <w:style w:type="paragraph" w:customStyle="1" w:styleId="36649DD003214F6383E41261BD7F61A0">
    <w:name w:val="36649DD003214F6383E41261BD7F61A0"/>
  </w:style>
  <w:style w:type="paragraph" w:customStyle="1" w:styleId="C9CF72FD6EE04C929C5264BF4BFBE360">
    <w:name w:val="C9CF72FD6EE04C929C5264BF4BFBE360"/>
  </w:style>
  <w:style w:type="paragraph" w:customStyle="1" w:styleId="FDC182B85EB042199D194EE56FCBD574">
    <w:name w:val="FDC182B85EB042199D194EE56FCBD574"/>
  </w:style>
  <w:style w:type="paragraph" w:customStyle="1" w:styleId="93CC5E69950B4E39A955F0133ABE9BC0">
    <w:name w:val="93CC5E69950B4E39A955F0133ABE9BC0"/>
  </w:style>
  <w:style w:type="paragraph" w:customStyle="1" w:styleId="2A14EC27652942BA8254069A53043B7B">
    <w:name w:val="2A14EC27652942BA8254069A53043B7B"/>
  </w:style>
  <w:style w:type="paragraph" w:customStyle="1" w:styleId="3DF7198C5A064DD2972C86D0B01CF0BD">
    <w:name w:val="3DF7198C5A064DD2972C86D0B01CF0BD"/>
  </w:style>
  <w:style w:type="paragraph" w:customStyle="1" w:styleId="005C27FB9E8241B8AE3382E1794CCDB5">
    <w:name w:val="005C27FB9E8241B8AE3382E1794CCDB5"/>
  </w:style>
  <w:style w:type="paragraph" w:customStyle="1" w:styleId="71B14F122C754208A004A665B694B314">
    <w:name w:val="71B14F122C754208A004A665B694B314"/>
  </w:style>
  <w:style w:type="paragraph" w:customStyle="1" w:styleId="670CCC912C9141D5AC27EB16AE186146">
    <w:name w:val="670CCC912C9141D5AC27EB16AE186146"/>
  </w:style>
  <w:style w:type="paragraph" w:customStyle="1" w:styleId="9475968F1AA543AD8041143A368DFD78">
    <w:name w:val="9475968F1AA543AD8041143A368DFD78"/>
  </w:style>
  <w:style w:type="paragraph" w:customStyle="1" w:styleId="965DE8B072A6473FBC386B706336E839">
    <w:name w:val="965DE8B072A6473FBC386B706336E839"/>
  </w:style>
  <w:style w:type="paragraph" w:customStyle="1" w:styleId="A5B30AD437FF4E37A863F08221244D52">
    <w:name w:val="A5B30AD437FF4E37A863F08221244D52"/>
  </w:style>
  <w:style w:type="paragraph" w:customStyle="1" w:styleId="AC1B4AC3F2B24A9AB7B6DE9D042806E6">
    <w:name w:val="AC1B4AC3F2B24A9AB7B6DE9D042806E6"/>
  </w:style>
  <w:style w:type="paragraph" w:customStyle="1" w:styleId="D83DDF5C051C4A999F77E24ECF7B5F3A">
    <w:name w:val="D83DDF5C051C4A999F77E24ECF7B5F3A"/>
  </w:style>
  <w:style w:type="paragraph" w:customStyle="1" w:styleId="B13C5FBED49C4AD18A69FBF9A8B2F2ED">
    <w:name w:val="B13C5FBED49C4AD18A69FBF9A8B2F2ED"/>
  </w:style>
  <w:style w:type="paragraph" w:customStyle="1" w:styleId="763432560C0248C1A46B66DE1831DAEA">
    <w:name w:val="763432560C0248C1A46B66DE1831DAEA"/>
  </w:style>
  <w:style w:type="paragraph" w:customStyle="1" w:styleId="C081D1608F1949288BB555703284D903">
    <w:name w:val="C081D1608F1949288BB555703284D903"/>
  </w:style>
  <w:style w:type="paragraph" w:customStyle="1" w:styleId="97C8E51096CC4F00A55DBB4EA0005D4A">
    <w:name w:val="97C8E51096CC4F00A55DBB4EA0005D4A"/>
  </w:style>
  <w:style w:type="paragraph" w:customStyle="1" w:styleId="4C8A5FA533124DED8292BE809876BA1A">
    <w:name w:val="4C8A5FA533124DED8292BE809876BA1A"/>
  </w:style>
  <w:style w:type="paragraph" w:customStyle="1" w:styleId="22AFDBADAE754ADB8EEAE57F859146EA">
    <w:name w:val="22AFDBADAE754ADB8EEAE57F859146EA"/>
  </w:style>
  <w:style w:type="paragraph" w:customStyle="1" w:styleId="E7ECA7E786E54E748DA016BA7751EDC2">
    <w:name w:val="E7ECA7E786E54E748DA016BA7751EDC2"/>
  </w:style>
  <w:style w:type="paragraph" w:customStyle="1" w:styleId="B1A9EC3A21CB486B9F3D643C86CA99CA">
    <w:name w:val="B1A9EC3A21CB486B9F3D643C86CA99CA"/>
  </w:style>
  <w:style w:type="paragraph" w:customStyle="1" w:styleId="9DC3E4E4065944598D6C45E46BB225A3">
    <w:name w:val="9DC3E4E4065944598D6C45E46BB225A3"/>
  </w:style>
  <w:style w:type="paragraph" w:customStyle="1" w:styleId="9B8B0A3FF7F244DFBBCFD2A8159D0DAE">
    <w:name w:val="9B8B0A3FF7F244DFBBCFD2A8159D0DAE"/>
  </w:style>
  <w:style w:type="paragraph" w:customStyle="1" w:styleId="3F45D67B1B5547EDB30DF8D62374B9F2">
    <w:name w:val="3F45D67B1B5547EDB30DF8D62374B9F2"/>
  </w:style>
  <w:style w:type="paragraph" w:customStyle="1" w:styleId="E90011478A6449D29C8005297BDE0B4E">
    <w:name w:val="E90011478A6449D29C8005297BDE0B4E"/>
  </w:style>
  <w:style w:type="paragraph" w:customStyle="1" w:styleId="6CB8164DEDD94784B951636FB42F67E2">
    <w:name w:val="6CB8164DEDD94784B951636FB42F67E2"/>
  </w:style>
  <w:style w:type="paragraph" w:customStyle="1" w:styleId="AE4B18E62DCD45DB8C296B786E4E520F">
    <w:name w:val="AE4B18E62DCD45DB8C296B786E4E520F"/>
  </w:style>
  <w:style w:type="paragraph" w:customStyle="1" w:styleId="25BF15CF58A5442F9C3656F40E8DA070">
    <w:name w:val="25BF15CF58A5442F9C3656F40E8DA070"/>
  </w:style>
  <w:style w:type="paragraph" w:customStyle="1" w:styleId="AB6A129603404DE9B6BFDF8F3CCE2433">
    <w:name w:val="AB6A129603404DE9B6BFDF8F3CCE2433"/>
  </w:style>
  <w:style w:type="paragraph" w:customStyle="1" w:styleId="42755FBF35A34D8EBD3DD2911BDEE1A5">
    <w:name w:val="42755FBF35A34D8EBD3DD2911BDEE1A5"/>
  </w:style>
  <w:style w:type="paragraph" w:customStyle="1" w:styleId="AD029C28A64C4A7E8FA3CA3BDD34D375">
    <w:name w:val="AD029C28A64C4A7E8FA3CA3BDD34D375"/>
  </w:style>
  <w:style w:type="paragraph" w:customStyle="1" w:styleId="54DE67C6437940088A60D5B0C52F5BF3">
    <w:name w:val="54DE67C6437940088A60D5B0C52F5BF3"/>
  </w:style>
  <w:style w:type="paragraph" w:customStyle="1" w:styleId="C01478A9732142538BA24A377A727630">
    <w:name w:val="C01478A9732142538BA24A377A727630"/>
  </w:style>
  <w:style w:type="paragraph" w:customStyle="1" w:styleId="5F3510FB44854E7C90525AEB1E743A84">
    <w:name w:val="5F3510FB44854E7C90525AEB1E743A84"/>
  </w:style>
  <w:style w:type="paragraph" w:customStyle="1" w:styleId="C96236CB714B4F5AB41B4A9B56188B5B">
    <w:name w:val="C96236CB714B4F5AB41B4A9B56188B5B"/>
  </w:style>
  <w:style w:type="paragraph" w:customStyle="1" w:styleId="D4A99450FADE41599D07549FE9F49A86">
    <w:name w:val="D4A99450FADE41599D07549FE9F49A86"/>
  </w:style>
  <w:style w:type="paragraph" w:customStyle="1" w:styleId="7899E64BFD8843F98BDCFCCF7977D188">
    <w:name w:val="7899E64BFD8843F98BDCFCCF7977D188"/>
  </w:style>
  <w:style w:type="paragraph" w:customStyle="1" w:styleId="A3F996F5356442F8B9A339FE7CA20BDF">
    <w:name w:val="A3F996F5356442F8B9A339FE7CA20BDF"/>
    <w:rsid w:val="005954FE"/>
  </w:style>
  <w:style w:type="paragraph" w:customStyle="1" w:styleId="4CC29B050D1F40BBBF4752965D87AC6F">
    <w:name w:val="4CC29B050D1F40BBBF4752965D87AC6F"/>
    <w:rsid w:val="005954FE"/>
  </w:style>
  <w:style w:type="paragraph" w:customStyle="1" w:styleId="C65A9CA6D4F54E779F8BD1CA0973EAD2">
    <w:name w:val="C65A9CA6D4F54E779F8BD1CA0973EAD2"/>
    <w:rsid w:val="005954FE"/>
  </w:style>
  <w:style w:type="paragraph" w:customStyle="1" w:styleId="470507102CBB429DABB08DEC877A35F7">
    <w:name w:val="470507102CBB429DABB08DEC877A35F7"/>
    <w:rsid w:val="005954FE"/>
  </w:style>
  <w:style w:type="paragraph" w:customStyle="1" w:styleId="5B702A5086364846A640E82E1737305C">
    <w:name w:val="5B702A5086364846A640E82E1737305C"/>
    <w:rsid w:val="005954FE"/>
  </w:style>
  <w:style w:type="paragraph" w:customStyle="1" w:styleId="1DE86DBC5FBB416E8EF611F367026549">
    <w:name w:val="1DE86DBC5FBB416E8EF611F367026549"/>
    <w:rsid w:val="005954FE"/>
  </w:style>
  <w:style w:type="paragraph" w:customStyle="1" w:styleId="7551443D4C074E77AE8A7F7E0B1C6B34">
    <w:name w:val="7551443D4C074E77AE8A7F7E0B1C6B34"/>
    <w:rsid w:val="005954FE"/>
  </w:style>
  <w:style w:type="paragraph" w:customStyle="1" w:styleId="F6CBD78620DE47D68556AD6EA0A26DA0">
    <w:name w:val="F6CBD78620DE47D68556AD6EA0A26DA0"/>
    <w:rsid w:val="005954FE"/>
  </w:style>
  <w:style w:type="paragraph" w:customStyle="1" w:styleId="32D93DB6F6014D589E9373D9F57BF87B">
    <w:name w:val="32D93DB6F6014D589E9373D9F57BF87B"/>
    <w:rsid w:val="005954FE"/>
  </w:style>
  <w:style w:type="paragraph" w:customStyle="1" w:styleId="8042A96893894C00A3DAF01FA284CB33">
    <w:name w:val="8042A96893894C00A3DAF01FA284CB33"/>
    <w:rsid w:val="005954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Georgia Pro Black"/>
        <a:ea typeface=""/>
        <a:cs typeface=""/>
      </a:majorFont>
      <a:minorFont>
        <a:latin typeface="Baskerville Old Fa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00B6EBE1-B493-47AF-B1AE-C0630005EA90}">
  <ds:schemaRefs>
    <ds:schemaRef ds:uri="http://schemas.microsoft.com/sharepoint/v3/contenttype/forms"/>
  </ds:schemaRefs>
</ds:datastoreItem>
</file>

<file path=customXml/itemProps2.xml><?xml version="1.0" encoding="utf-8"?>
<ds:datastoreItem xmlns:ds="http://schemas.openxmlformats.org/officeDocument/2006/customXml" ds:itemID="{D996C147-1F3F-401A-AA66-7553B6223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40C99F-7839-48A5-9838-5D060F37C81A}">
  <ds:schemaRefs>
    <ds:schemaRef ds:uri="http://schemas.openxmlformats.org/officeDocument/2006/bibliography"/>
  </ds:schemaRefs>
</ds:datastoreItem>
</file>

<file path=customXml/itemProps4.xml><?xml version="1.0" encoding="utf-8"?>
<ds:datastoreItem xmlns:ds="http://schemas.openxmlformats.org/officeDocument/2006/customXml" ds:itemID="{410C3E80-5028-4D48-B1ED-451794B4E392}">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Periódico tradicional</Template>
  <TotalTime>0</TotalTime>
  <Pages>2</Pages>
  <Words>666</Words>
  <Characters>3797</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2022-08-18T00:49:00Z</dcterms:created>
  <dcterms:modified xsi:type="dcterms:W3CDTF">2022-08-18T01:31:00Z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